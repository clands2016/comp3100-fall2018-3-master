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17626" w14:textId="02E96C12" w:rsidR="007604CB" w:rsidRDefault="00E55AEE" w:rsidP="00E55AEE">
      <w:pPr>
        <w:jc w:val="center"/>
      </w:pPr>
      <w:r>
        <w:t>Context</w:t>
      </w:r>
    </w:p>
    <w:p w14:paraId="4FE39281" w14:textId="176F28F8" w:rsidR="00E55AEE" w:rsidRDefault="00E55AEE" w:rsidP="00E55AEE">
      <w:commentRangeStart w:id="0"/>
      <w:r>
        <w:t>There will be up to 5 users connected to a host. These will be the network resources. There will be other software systems or permanent files.</w:t>
      </w:r>
      <w:commentRangeEnd w:id="0"/>
      <w:r w:rsidR="00DD3AF4">
        <w:rPr>
          <w:rStyle w:val="CommentReference"/>
        </w:rPr>
        <w:commentReference w:id="0"/>
      </w:r>
    </w:p>
    <w:p w14:paraId="1E837ADA" w14:textId="350CBEFC" w:rsidR="00E55AEE" w:rsidRDefault="00E55AEE" w:rsidP="00E55AEE"/>
    <w:p w14:paraId="76D57679" w14:textId="32D174A2" w:rsidR="00E55AEE" w:rsidRDefault="00E55AEE" w:rsidP="00E55AEE">
      <w:r>
        <w:rPr>
          <w:noProof/>
        </w:rPr>
        <w:drawing>
          <wp:inline distT="0" distB="0" distL="0" distR="0" wp14:anchorId="6D26E5AF" wp14:editId="42D282C9">
            <wp:extent cx="591502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5025" cy="2381250"/>
                    </a:xfrm>
                    <a:prstGeom prst="rect">
                      <a:avLst/>
                    </a:prstGeom>
                    <a:noFill/>
                    <a:ln>
                      <a:noFill/>
                    </a:ln>
                  </pic:spPr>
                </pic:pic>
              </a:graphicData>
            </a:graphic>
          </wp:inline>
        </w:drawing>
      </w:r>
    </w:p>
    <w:p w14:paraId="02C2F694" w14:textId="7038130D" w:rsidR="00E55AEE" w:rsidRDefault="00E55AEE" w:rsidP="00E55AEE">
      <w:pPr>
        <w:jc w:val="center"/>
      </w:pPr>
      <w:r>
        <w:t>System Architecture</w:t>
      </w:r>
    </w:p>
    <w:p w14:paraId="323FDF9F" w14:textId="329463DC" w:rsidR="006C4214" w:rsidRDefault="006C4214" w:rsidP="006C4214">
      <w:r>
        <w:t xml:space="preserve">The networking system has a lobby controller which coordinates everything happening in the lobby, as well as a player controller to coordinate player turns. The movement system has a board controller to </w:t>
      </w:r>
      <w:r w:rsidR="009F773F">
        <w:t>coordinate where the various pieces are located on the board, as well as a player controller to coordinate the players</w:t>
      </w:r>
      <w:ins w:id="1" w:author="Wittman, Barry" w:date="2018-10-12T15:13:00Z">
        <w:r w:rsidR="0081415C">
          <w:t>’</w:t>
        </w:r>
      </w:ins>
      <w:r w:rsidR="009F773F">
        <w:t xml:space="preserve"> piece positions. The AI system has an AI movement controller to specifically handle AI movement, a board controller to calculate the best board position to move any given piece to, and a player controller </w:t>
      </w:r>
      <w:del w:id="2" w:author="Wittman, Barry" w:date="2018-10-12T15:13:00Z">
        <w:r w:rsidR="009F773F" w:rsidDel="0081415C">
          <w:delText xml:space="preserve">to calculate </w:delText>
        </w:r>
      </w:del>
      <w:r w:rsidR="009F773F">
        <w:t>to calculate how to deal with the pieces of other players.</w:t>
      </w:r>
    </w:p>
    <w:p w14:paraId="4B50A37D" w14:textId="17268AB0" w:rsidR="00E55AEE" w:rsidRDefault="00401F61" w:rsidP="00E55AEE">
      <w:commentRangeStart w:id="3"/>
      <w:r>
        <w:rPr>
          <w:noProof/>
        </w:rPr>
        <w:drawing>
          <wp:inline distT="0" distB="0" distL="0" distR="0" wp14:anchorId="608CD5CD" wp14:editId="478A5905">
            <wp:extent cx="594360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commentRangeEnd w:id="3"/>
      <w:r w:rsidR="00453E08">
        <w:rPr>
          <w:rStyle w:val="CommentReference"/>
        </w:rPr>
        <w:commentReference w:id="3"/>
      </w:r>
    </w:p>
    <w:p w14:paraId="3CA32FCB" w14:textId="77777777" w:rsidR="00401F61" w:rsidRDefault="00401F61" w:rsidP="00E55AEE"/>
    <w:p w14:paraId="216529AF" w14:textId="1B4858CE" w:rsidR="00E55AEE" w:rsidRDefault="00E55AEE" w:rsidP="00E55AEE">
      <w:pPr>
        <w:jc w:val="center"/>
      </w:pPr>
      <w:r>
        <w:t>Class Diagram</w:t>
      </w:r>
    </w:p>
    <w:p w14:paraId="4183A5A9" w14:textId="2FB2F9A4" w:rsidR="00FA28CB" w:rsidRDefault="00FA28CB" w:rsidP="00FA28CB">
      <w:commentRangeStart w:id="4"/>
      <w:r>
        <w:t xml:space="preserve">Used Design Pattern: </w:t>
      </w:r>
      <w:r w:rsidR="006C4214">
        <w:t>Singleton Pattern will be used for our Lobby Controller class, because we always want the same instance of the lobby to be used.</w:t>
      </w:r>
      <w:commentRangeEnd w:id="4"/>
      <w:r w:rsidR="00DD3AF4">
        <w:rPr>
          <w:rStyle w:val="CommentReference"/>
        </w:rPr>
        <w:commentReference w:id="4"/>
      </w:r>
    </w:p>
    <w:p w14:paraId="6F0B4BD3" w14:textId="5A587812" w:rsidR="00547206" w:rsidRDefault="00FA28CB" w:rsidP="00547206">
      <w:r>
        <w:rPr>
          <w:noProof/>
        </w:rPr>
        <w:drawing>
          <wp:inline distT="0" distB="0" distL="0" distR="0" wp14:anchorId="31647F33" wp14:editId="00CD2D88">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F6A433F" w14:textId="17586F1D" w:rsidR="00E55AEE" w:rsidRDefault="00E55AEE" w:rsidP="00E55AEE">
      <w:pPr>
        <w:jc w:val="center"/>
      </w:pPr>
    </w:p>
    <w:p w14:paraId="02CF92F9" w14:textId="77777777" w:rsidR="00E55AEE" w:rsidRDefault="00E55AEE" w:rsidP="00E55AEE">
      <w:pPr>
        <w:jc w:val="center"/>
      </w:pPr>
    </w:p>
    <w:p w14:paraId="4818F7F3" w14:textId="77777777" w:rsidR="00E55AEE" w:rsidRDefault="00E55AEE" w:rsidP="00E55AEE">
      <w:pPr>
        <w:jc w:val="center"/>
      </w:pPr>
    </w:p>
    <w:p w14:paraId="0ABBDA8A" w14:textId="5B6D5EE1" w:rsidR="00E55AEE" w:rsidRDefault="00E55AEE" w:rsidP="00401F61"/>
    <w:p w14:paraId="0DDDB94E" w14:textId="0E1A9777" w:rsidR="00401F61" w:rsidRDefault="00401F61" w:rsidP="00401F61"/>
    <w:p w14:paraId="2D317790" w14:textId="5DC4A627" w:rsidR="00401F61" w:rsidRDefault="00401F61" w:rsidP="00401F61"/>
    <w:p w14:paraId="5C271403" w14:textId="62379BDE" w:rsidR="00401F61" w:rsidRDefault="00401F61" w:rsidP="00401F61"/>
    <w:p w14:paraId="0A637941" w14:textId="252F71C8" w:rsidR="00401F61" w:rsidRDefault="00401F61" w:rsidP="00401F61"/>
    <w:p w14:paraId="282CBDDB" w14:textId="577C36E0" w:rsidR="00401F61" w:rsidRDefault="00401F61" w:rsidP="00401F61"/>
    <w:p w14:paraId="535211AE" w14:textId="0E7D260B" w:rsidR="00401F61" w:rsidRDefault="00401F61" w:rsidP="00401F61"/>
    <w:p w14:paraId="722921B3" w14:textId="2EFEC897" w:rsidR="00401F61" w:rsidRDefault="00401F61" w:rsidP="00401F61"/>
    <w:p w14:paraId="7F62065E" w14:textId="6E9B4938" w:rsidR="00401F61" w:rsidRDefault="00401F61" w:rsidP="00401F61"/>
    <w:p w14:paraId="5654D9F6" w14:textId="103A8C82" w:rsidR="00401F61" w:rsidRDefault="00401F61" w:rsidP="00401F61"/>
    <w:p w14:paraId="312D1E69" w14:textId="2AF46B0D" w:rsidR="00401F61" w:rsidRDefault="00401F61" w:rsidP="00401F61"/>
    <w:p w14:paraId="7DBBA171" w14:textId="77777777" w:rsidR="00401F61" w:rsidRDefault="00401F61" w:rsidP="00401F61"/>
    <w:p w14:paraId="0968F9EB" w14:textId="77777777" w:rsidR="00FA28CB" w:rsidRDefault="00FA28CB" w:rsidP="00E55AEE">
      <w:pPr>
        <w:jc w:val="center"/>
      </w:pPr>
    </w:p>
    <w:p w14:paraId="21BE9D94" w14:textId="0F033731" w:rsidR="00E55AEE" w:rsidRDefault="00E55AEE" w:rsidP="00E55AEE">
      <w:pPr>
        <w:jc w:val="center"/>
      </w:pPr>
      <w:r>
        <w:t>Design Models</w:t>
      </w:r>
    </w:p>
    <w:p w14:paraId="14CE8508" w14:textId="5082C3DD" w:rsidR="00E55AEE" w:rsidRDefault="00E55AEE" w:rsidP="00E55AEE">
      <w:r>
        <w:t>Sequence Diagram</w:t>
      </w:r>
      <w:r w:rsidR="006C4214">
        <w:t xml:space="preserve"> – Every</w:t>
      </w:r>
      <w:ins w:id="5" w:author="Wittman, Barry" w:date="2018-10-15T17:13:00Z">
        <w:r w:rsidR="00150EF1">
          <w:t xml:space="preserve"> </w:t>
        </w:r>
      </w:ins>
      <w:r w:rsidR="006C4214">
        <w:t>time a player attempts to make a move it is sent to the host and checked to see if it is valid. If the move is invalid then the player who attempted the move will receive an error message. If the move is valid the host will update and the update will be sent to the other players.</w:t>
      </w:r>
    </w:p>
    <w:p w14:paraId="11AAD6D7" w14:textId="7CA3E14F" w:rsidR="00E55AEE" w:rsidRDefault="00E55AEE" w:rsidP="00FA28CB">
      <w:pPr>
        <w:jc w:val="center"/>
      </w:pPr>
      <w:r>
        <w:rPr>
          <w:noProof/>
        </w:rPr>
        <w:drawing>
          <wp:inline distT="0" distB="0" distL="0" distR="0" wp14:anchorId="2F9AC268" wp14:editId="0C3BF970">
            <wp:extent cx="57626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124200"/>
                    </a:xfrm>
                    <a:prstGeom prst="rect">
                      <a:avLst/>
                    </a:prstGeom>
                    <a:noFill/>
                    <a:ln>
                      <a:noFill/>
                    </a:ln>
                  </pic:spPr>
                </pic:pic>
              </a:graphicData>
            </a:graphic>
          </wp:inline>
        </w:drawing>
      </w:r>
    </w:p>
    <w:p w14:paraId="1705319D" w14:textId="77777777" w:rsidR="006C4214" w:rsidRDefault="006C4214" w:rsidP="00E55AEE"/>
    <w:p w14:paraId="4F511C52" w14:textId="77777777" w:rsidR="006C4214" w:rsidRDefault="006C4214" w:rsidP="00E55AEE"/>
    <w:p w14:paraId="3CFE6C33" w14:textId="77777777" w:rsidR="006C4214" w:rsidRDefault="006C4214" w:rsidP="00E55AEE"/>
    <w:p w14:paraId="4B3AE8C0" w14:textId="77777777" w:rsidR="006C4214" w:rsidRDefault="006C4214" w:rsidP="00E55AEE"/>
    <w:p w14:paraId="4C4AAA33" w14:textId="77777777" w:rsidR="006C4214" w:rsidRDefault="006C4214" w:rsidP="00E55AEE"/>
    <w:p w14:paraId="5B5905AD" w14:textId="77777777" w:rsidR="006C4214" w:rsidRDefault="006C4214" w:rsidP="00E55AEE"/>
    <w:p w14:paraId="69D4A2F7" w14:textId="77777777" w:rsidR="006C4214" w:rsidRDefault="006C4214" w:rsidP="00E55AEE"/>
    <w:p w14:paraId="56E59ECB" w14:textId="77777777" w:rsidR="006C4214" w:rsidRDefault="006C4214" w:rsidP="00E55AEE"/>
    <w:p w14:paraId="07421417" w14:textId="77777777" w:rsidR="006C4214" w:rsidRDefault="006C4214" w:rsidP="00E55AEE"/>
    <w:p w14:paraId="3F7B278A" w14:textId="77777777" w:rsidR="006C4214" w:rsidRDefault="006C4214" w:rsidP="00E55AEE"/>
    <w:p w14:paraId="4CB5EE54" w14:textId="77777777" w:rsidR="006C4214" w:rsidRDefault="006C4214" w:rsidP="00E55AEE"/>
    <w:p w14:paraId="7ADD7A1E" w14:textId="77777777" w:rsidR="006C4214" w:rsidRDefault="006C4214" w:rsidP="00E55AEE"/>
    <w:p w14:paraId="0A6AE6EB" w14:textId="5A685956" w:rsidR="00E55AEE" w:rsidRDefault="00E55AEE" w:rsidP="00E55AEE">
      <w:r>
        <w:t>State Diagram</w:t>
      </w:r>
      <w:r w:rsidR="006C4214">
        <w:t xml:space="preserve"> – Shows how the entire program will run from the beginning of the program to end of the game, and the states the program will be in throughout.</w:t>
      </w:r>
    </w:p>
    <w:p w14:paraId="0BC2398D" w14:textId="00C76780" w:rsidR="00E55AEE" w:rsidRDefault="00E55AEE" w:rsidP="00FA28CB">
      <w:pPr>
        <w:jc w:val="center"/>
      </w:pPr>
      <w:commentRangeStart w:id="6"/>
      <w:r>
        <w:rPr>
          <w:noProof/>
        </w:rPr>
        <w:drawing>
          <wp:inline distT="0" distB="0" distL="0" distR="0" wp14:anchorId="19DD66FE" wp14:editId="1ED29100">
            <wp:extent cx="4619625" cy="3962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962400"/>
                    </a:xfrm>
                    <a:prstGeom prst="rect">
                      <a:avLst/>
                    </a:prstGeom>
                    <a:noFill/>
                    <a:ln>
                      <a:noFill/>
                    </a:ln>
                  </pic:spPr>
                </pic:pic>
              </a:graphicData>
            </a:graphic>
          </wp:inline>
        </w:drawing>
      </w:r>
      <w:commentRangeEnd w:id="6"/>
      <w:r w:rsidR="00453E08">
        <w:rPr>
          <w:rStyle w:val="CommentReference"/>
        </w:rPr>
        <w:commentReference w:id="6"/>
      </w:r>
    </w:p>
    <w:p w14:paraId="4434E0BC" w14:textId="77777777" w:rsidR="00E55AEE" w:rsidRDefault="00E55AEE" w:rsidP="00E55AEE">
      <w:pPr>
        <w:jc w:val="center"/>
      </w:pPr>
    </w:p>
    <w:p w14:paraId="47E93111" w14:textId="77777777" w:rsidR="00E55AEE" w:rsidRDefault="00E55AEE" w:rsidP="00E55AEE">
      <w:pPr>
        <w:jc w:val="center"/>
      </w:pPr>
    </w:p>
    <w:p w14:paraId="7CDA542A" w14:textId="3B9E6DDB" w:rsidR="00E55AEE" w:rsidRDefault="00E55AEE" w:rsidP="00E55AEE">
      <w:pPr>
        <w:jc w:val="center"/>
      </w:pPr>
      <w:r>
        <w:t>Timeline</w:t>
      </w:r>
    </w:p>
    <w:p w14:paraId="3A8E645A" w14:textId="77777777" w:rsidR="00E55AEE" w:rsidRDefault="00E55AEE" w:rsidP="00E55AEE">
      <w:r>
        <w:t>October End of Week 2:</w:t>
      </w:r>
    </w:p>
    <w:p w14:paraId="03AC9243" w14:textId="77777777" w:rsidR="00E55AEE" w:rsidRDefault="00E55AEE" w:rsidP="00E55AEE">
      <w:r>
        <w:tab/>
      </w:r>
      <w:commentRangeStart w:id="7"/>
      <w:r>
        <w:t>Rework our prototype to lay it over a picture of a Chinese Checkers board</w:t>
      </w:r>
      <w:commentRangeEnd w:id="7"/>
      <w:r w:rsidR="00DA610A">
        <w:rPr>
          <w:rStyle w:val="CommentReference"/>
        </w:rPr>
        <w:commentReference w:id="7"/>
      </w:r>
    </w:p>
    <w:p w14:paraId="0E73C559" w14:textId="77777777" w:rsidR="00E55AEE" w:rsidRDefault="00E55AEE" w:rsidP="00E55AEE">
      <w:r>
        <w:tab/>
        <w:t>Add menu screen</w:t>
      </w:r>
    </w:p>
    <w:p w14:paraId="0A6692DE" w14:textId="77777777" w:rsidR="00E55AEE" w:rsidRDefault="00E55AEE" w:rsidP="00E55AEE">
      <w:r>
        <w:t>October End of Week 3:</w:t>
      </w:r>
    </w:p>
    <w:p w14:paraId="1C1D1695" w14:textId="15CE6809" w:rsidR="00E55AEE" w:rsidRDefault="00E55AEE" w:rsidP="00E55AEE">
      <w:r>
        <w:tab/>
        <w:t xml:space="preserve">Begin research on networking with </w:t>
      </w:r>
      <w:del w:id="8" w:author="Wittman, Barry" w:date="2018-10-12T15:21:00Z">
        <w:r w:rsidDel="00F427CF">
          <w:delText xml:space="preserve">java </w:delText>
        </w:r>
      </w:del>
      <w:ins w:id="9" w:author="Wittman, Barry" w:date="2018-10-12T15:21:00Z">
        <w:r w:rsidR="00F427CF">
          <w:t xml:space="preserve">Java </w:t>
        </w:r>
      </w:ins>
      <w:r>
        <w:t>games</w:t>
      </w:r>
    </w:p>
    <w:p w14:paraId="22F813FE" w14:textId="77777777" w:rsidR="00E55AEE" w:rsidRDefault="00E55AEE" w:rsidP="00E55AEE">
      <w:r>
        <w:tab/>
      </w:r>
      <w:commentRangeStart w:id="10"/>
      <w:r>
        <w:t xml:space="preserve">Begin adding an AI opponent </w:t>
      </w:r>
      <w:commentRangeEnd w:id="10"/>
      <w:r w:rsidR="00DA610A">
        <w:rPr>
          <w:rStyle w:val="CommentReference"/>
        </w:rPr>
        <w:commentReference w:id="10"/>
      </w:r>
    </w:p>
    <w:p w14:paraId="2223C427" w14:textId="77777777" w:rsidR="00E55AEE" w:rsidRDefault="00E55AEE" w:rsidP="00E55AEE">
      <w:r>
        <w:t>November End of Week 1:</w:t>
      </w:r>
    </w:p>
    <w:p w14:paraId="5128CD94" w14:textId="77777777" w:rsidR="00E55AEE" w:rsidRDefault="00E55AEE" w:rsidP="00E55AEE">
      <w:r>
        <w:tab/>
        <w:t>Begin implementation of networking features</w:t>
      </w:r>
    </w:p>
    <w:p w14:paraId="25639690" w14:textId="77777777" w:rsidR="00E55AEE" w:rsidRDefault="00E55AEE" w:rsidP="00E55AEE">
      <w:r>
        <w:tab/>
      </w:r>
      <w:commentRangeStart w:id="11"/>
      <w:r>
        <w:t>Add player lobby</w:t>
      </w:r>
      <w:commentRangeEnd w:id="11"/>
      <w:r w:rsidR="00FC54F7">
        <w:rPr>
          <w:rStyle w:val="CommentReference"/>
        </w:rPr>
        <w:commentReference w:id="11"/>
      </w:r>
    </w:p>
    <w:p w14:paraId="7893C616" w14:textId="77777777" w:rsidR="00E55AEE" w:rsidRDefault="00E55AEE" w:rsidP="00E55AEE">
      <w:r>
        <w:lastRenderedPageBreak/>
        <w:tab/>
        <w:t>Fine tune the AI</w:t>
      </w:r>
    </w:p>
    <w:p w14:paraId="58232789" w14:textId="77777777" w:rsidR="00E55AEE" w:rsidRDefault="00E55AEE" w:rsidP="00E55AEE">
      <w:r>
        <w:t>November End of Week 2:</w:t>
      </w:r>
    </w:p>
    <w:p w14:paraId="57B0A230" w14:textId="77777777" w:rsidR="00E55AEE" w:rsidRDefault="00E55AEE" w:rsidP="00E55AEE">
      <w:r>
        <w:tab/>
        <w:t>Make sure the code will compile and run</w:t>
      </w:r>
    </w:p>
    <w:p w14:paraId="2E4AE919" w14:textId="77777777" w:rsidR="00E55AEE" w:rsidRDefault="00E55AEE" w:rsidP="00E55AEE">
      <w:r>
        <w:t>November 2(End of Project 3):</w:t>
      </w:r>
    </w:p>
    <w:p w14:paraId="0ADD3FDF" w14:textId="77777777" w:rsidR="00E55AEE" w:rsidRDefault="00E55AEE" w:rsidP="00E55AEE">
      <w:r>
        <w:tab/>
      </w:r>
      <w:commentRangeStart w:id="12"/>
      <w:r>
        <w:t>Wrap-up and begin testing</w:t>
      </w:r>
      <w:commentRangeEnd w:id="12"/>
      <w:r w:rsidR="00FC54F7">
        <w:rPr>
          <w:rStyle w:val="CommentReference"/>
        </w:rPr>
        <w:commentReference w:id="12"/>
      </w:r>
    </w:p>
    <w:p w14:paraId="64E8150B" w14:textId="77777777" w:rsidR="00E55AEE" w:rsidRDefault="00E55AEE" w:rsidP="00E55AEE">
      <w:r>
        <w:tab/>
        <w:t>Add stretch goals(Sound,graphics)</w:t>
      </w:r>
    </w:p>
    <w:p w14:paraId="3E64F2BE" w14:textId="0174115B" w:rsidR="00150EF1" w:rsidRPr="00775F94" w:rsidRDefault="00150EF1" w:rsidP="00150EF1">
      <w:pPr>
        <w:rPr>
          <w:ins w:id="13" w:author="Wittman, Barry" w:date="2018-10-15T17:14:00Z"/>
        </w:rPr>
      </w:pPr>
      <w:ins w:id="14" w:author="Wittman, Barry" w:date="2018-10-15T17:14:00Z">
        <w:r w:rsidRPr="000C0BE6">
          <w:t>Context</w:t>
        </w:r>
        <w:r w:rsidRPr="00775F94">
          <w:t>:</w:t>
        </w:r>
        <w:r w:rsidRPr="00775F94">
          <w:tab/>
        </w:r>
        <w:r>
          <w:t>4</w:t>
        </w:r>
        <w:r w:rsidRPr="00775F94">
          <w:t>/5</w:t>
        </w:r>
      </w:ins>
    </w:p>
    <w:p w14:paraId="41C1360B" w14:textId="2A458644" w:rsidR="00150EF1" w:rsidRPr="00775F94" w:rsidRDefault="00150EF1" w:rsidP="00150EF1">
      <w:pPr>
        <w:rPr>
          <w:ins w:id="15" w:author="Wittman, Barry" w:date="2018-10-15T17:14:00Z"/>
        </w:rPr>
      </w:pPr>
      <w:ins w:id="16" w:author="Wittman, Barry" w:date="2018-10-15T17:15:00Z">
        <w:r>
          <w:t>Your system context is reasonable, except that you leave out human users in your descriptions and diagrams.</w:t>
        </w:r>
      </w:ins>
    </w:p>
    <w:p w14:paraId="2C4327BA" w14:textId="77777777" w:rsidR="00150EF1" w:rsidRPr="00775F94" w:rsidRDefault="00150EF1" w:rsidP="00150EF1">
      <w:pPr>
        <w:rPr>
          <w:ins w:id="17" w:author="Wittman, Barry" w:date="2018-10-15T17:14:00Z"/>
        </w:rPr>
      </w:pPr>
    </w:p>
    <w:p w14:paraId="2757DB58" w14:textId="4D1CA4E3" w:rsidR="00150EF1" w:rsidRPr="00775F94" w:rsidRDefault="00150EF1" w:rsidP="00150EF1">
      <w:pPr>
        <w:rPr>
          <w:ins w:id="18" w:author="Wittman, Barry" w:date="2018-10-15T17:14:00Z"/>
        </w:rPr>
      </w:pPr>
      <w:ins w:id="19" w:author="Wittman, Barry" w:date="2018-10-15T17:14:00Z">
        <w:r w:rsidRPr="000C0BE6">
          <w:t>System Architecture</w:t>
        </w:r>
        <w:r w:rsidRPr="00775F94">
          <w:t>:</w:t>
        </w:r>
        <w:r w:rsidRPr="00775F94">
          <w:tab/>
        </w:r>
        <w:r>
          <w:t>1</w:t>
        </w:r>
        <w:r>
          <w:t>1</w:t>
        </w:r>
        <w:r w:rsidRPr="00775F94">
          <w:t>/</w:t>
        </w:r>
        <w:r w:rsidRPr="000C0BE6">
          <w:t>15</w:t>
        </w:r>
      </w:ins>
    </w:p>
    <w:p w14:paraId="70869176" w14:textId="1695721B" w:rsidR="00150EF1" w:rsidRDefault="00150EF1" w:rsidP="00150EF1">
      <w:pPr>
        <w:rPr>
          <w:ins w:id="20" w:author="Wittman, Barry" w:date="2018-10-15T17:14:00Z"/>
        </w:rPr>
      </w:pPr>
      <w:ins w:id="21" w:author="Wittman, Barry" w:date="2018-10-15T17:15:00Z">
        <w:r>
          <w:t xml:space="preserve">You’ve clearly thought a lot about your system architecture; however, your diagram is very confusing.  The arrows seem to have no meaning.  Furthermore, you were required to describe some part of your system as MVC, </w:t>
        </w:r>
      </w:ins>
      <w:ins w:id="22" w:author="Wittman, Barry" w:date="2018-10-15T17:16:00Z">
        <w:r>
          <w:t>client-server, layered, pipe and filter, or repository.  You did not.</w:t>
        </w:r>
      </w:ins>
    </w:p>
    <w:p w14:paraId="75875B8B" w14:textId="77777777" w:rsidR="00150EF1" w:rsidRPr="00775F94" w:rsidRDefault="00150EF1" w:rsidP="00150EF1">
      <w:pPr>
        <w:rPr>
          <w:ins w:id="23" w:author="Wittman, Barry" w:date="2018-10-15T17:14:00Z"/>
        </w:rPr>
      </w:pPr>
      <w:ins w:id="24" w:author="Wittman, Barry" w:date="2018-10-15T17:14:00Z">
        <w:r>
          <w:t xml:space="preserve"> </w:t>
        </w:r>
      </w:ins>
    </w:p>
    <w:p w14:paraId="64CFD11D" w14:textId="22F8F478" w:rsidR="00150EF1" w:rsidRPr="00775F94" w:rsidRDefault="00150EF1" w:rsidP="00150EF1">
      <w:pPr>
        <w:rPr>
          <w:ins w:id="25" w:author="Wittman, Barry" w:date="2018-10-15T17:14:00Z"/>
        </w:rPr>
      </w:pPr>
      <w:ins w:id="26" w:author="Wittman, Barry" w:date="2018-10-15T17:14:00Z">
        <w:r>
          <w:t>Class Diagram</w:t>
        </w:r>
        <w:r w:rsidRPr="00775F94">
          <w:t>:</w:t>
        </w:r>
        <w:r w:rsidRPr="00775F94">
          <w:tab/>
        </w:r>
      </w:ins>
      <w:ins w:id="27" w:author="Wittman, Barry" w:date="2018-10-15T17:18:00Z">
        <w:r>
          <w:t>14</w:t>
        </w:r>
      </w:ins>
      <w:ins w:id="28" w:author="Wittman, Barry" w:date="2018-10-15T17:14:00Z">
        <w:r w:rsidRPr="00775F94">
          <w:t>/</w:t>
        </w:r>
        <w:r>
          <w:t>20</w:t>
        </w:r>
      </w:ins>
    </w:p>
    <w:p w14:paraId="13963BDA" w14:textId="1831293C" w:rsidR="00150EF1" w:rsidRPr="00775F94" w:rsidRDefault="00150EF1" w:rsidP="00150EF1">
      <w:pPr>
        <w:rPr>
          <w:ins w:id="29" w:author="Wittman, Barry" w:date="2018-10-15T17:14:00Z"/>
        </w:rPr>
      </w:pPr>
      <w:ins w:id="30" w:author="Wittman, Barry" w:date="2018-10-15T17:14:00Z">
        <w:r>
          <w:t xml:space="preserve">Your class diagram </w:t>
        </w:r>
      </w:ins>
      <w:ins w:id="31" w:author="Wittman, Barry" w:date="2018-10-15T17:19:00Z">
        <w:r>
          <w:t>did include many useful classes, but it did not put them together in a meaningful way.  The inheritance hierarchies described there don’t make sense.  Also, what design pattern is used?</w:t>
        </w:r>
      </w:ins>
    </w:p>
    <w:p w14:paraId="0582C668" w14:textId="77777777" w:rsidR="00150EF1" w:rsidRPr="00775F94" w:rsidRDefault="00150EF1" w:rsidP="00150EF1">
      <w:pPr>
        <w:rPr>
          <w:ins w:id="32" w:author="Wittman, Barry" w:date="2018-10-15T17:14:00Z"/>
        </w:rPr>
      </w:pPr>
    </w:p>
    <w:p w14:paraId="05023DB4" w14:textId="77777777" w:rsidR="00150EF1" w:rsidRPr="00775F94" w:rsidRDefault="00150EF1" w:rsidP="00150EF1">
      <w:pPr>
        <w:rPr>
          <w:ins w:id="33" w:author="Wittman, Barry" w:date="2018-10-15T17:14:00Z"/>
        </w:rPr>
      </w:pPr>
      <w:ins w:id="34" w:author="Wittman, Barry" w:date="2018-10-15T17:14:00Z">
        <w:r>
          <w:t>Design Models:</w:t>
        </w:r>
        <w:r w:rsidRPr="00775F94">
          <w:tab/>
        </w:r>
        <w:r>
          <w:t xml:space="preserve"> 11</w:t>
        </w:r>
        <w:r w:rsidRPr="00775F94">
          <w:t>/15</w:t>
        </w:r>
      </w:ins>
    </w:p>
    <w:p w14:paraId="4205E587" w14:textId="65308498" w:rsidR="00150EF1" w:rsidRPr="00775F94" w:rsidRDefault="00150EF1" w:rsidP="00150EF1">
      <w:pPr>
        <w:rPr>
          <w:ins w:id="35" w:author="Wittman, Barry" w:date="2018-10-15T17:14:00Z"/>
        </w:rPr>
      </w:pPr>
      <w:ins w:id="36" w:author="Wittman, Barry" w:date="2018-10-15T17:14:00Z">
        <w:r>
          <w:t xml:space="preserve">Your </w:t>
        </w:r>
      </w:ins>
      <w:ins w:id="37" w:author="Wittman, Barry" w:date="2018-10-15T17:20:00Z">
        <w:r>
          <w:t xml:space="preserve">sequence diagram gives a reasonably clear explanation of communication within the networked system.  However, your state diagram conveys no meaning.  What is happening when the </w:t>
        </w:r>
      </w:ins>
      <w:ins w:id="38" w:author="Wittman, Barry" w:date="2018-10-15T17:21:00Z">
        <w:r>
          <w:t>board is busy or idle?  What does it mean for your program?</w:t>
        </w:r>
      </w:ins>
    </w:p>
    <w:p w14:paraId="77433C4A" w14:textId="77777777" w:rsidR="00150EF1" w:rsidRPr="00775F94" w:rsidRDefault="00150EF1" w:rsidP="00150EF1">
      <w:pPr>
        <w:rPr>
          <w:ins w:id="39" w:author="Wittman, Barry" w:date="2018-10-15T17:14:00Z"/>
        </w:rPr>
      </w:pPr>
    </w:p>
    <w:p w14:paraId="696CD153" w14:textId="06407AC6" w:rsidR="00150EF1" w:rsidRPr="00775F94" w:rsidRDefault="00150EF1" w:rsidP="00150EF1">
      <w:pPr>
        <w:rPr>
          <w:ins w:id="40" w:author="Wittman, Barry" w:date="2018-10-15T17:14:00Z"/>
        </w:rPr>
      </w:pPr>
      <w:ins w:id="41" w:author="Wittman, Barry" w:date="2018-10-15T17:14:00Z">
        <w:r>
          <w:t>Prototype</w:t>
        </w:r>
        <w:r w:rsidRPr="00775F94">
          <w:t>:</w:t>
        </w:r>
        <w:r w:rsidRPr="00775F94">
          <w:tab/>
        </w:r>
        <w:r>
          <w:t>2</w:t>
        </w:r>
      </w:ins>
      <w:ins w:id="42" w:author="Wittman, Barry" w:date="2018-10-15T17:21:00Z">
        <w:r>
          <w:t>8</w:t>
        </w:r>
      </w:ins>
      <w:ins w:id="43" w:author="Wittman, Barry" w:date="2018-10-15T17:14:00Z">
        <w:r w:rsidRPr="00775F94">
          <w:t>/</w:t>
        </w:r>
        <w:r>
          <w:t>30</w:t>
        </w:r>
      </w:ins>
    </w:p>
    <w:p w14:paraId="0EA75378" w14:textId="3866E18D" w:rsidR="00150EF1" w:rsidRPr="00775F94" w:rsidRDefault="00150EF1" w:rsidP="00150EF1">
      <w:pPr>
        <w:rPr>
          <w:ins w:id="44" w:author="Wittman, Barry" w:date="2018-10-15T17:14:00Z"/>
        </w:rPr>
      </w:pPr>
      <w:ins w:id="45" w:author="Wittman, Barry" w:date="2018-10-15T17:14:00Z">
        <w:r w:rsidRPr="00775F94">
          <w:t xml:space="preserve">Your </w:t>
        </w:r>
        <w:r>
          <w:t xml:space="preserve">prototype </w:t>
        </w:r>
      </w:ins>
      <w:ins w:id="46" w:author="Wittman, Barry" w:date="2018-10-15T17:22:00Z">
        <w:r>
          <w:t>has some technical problems, but laying out the board for Chinese Checkers is difficult</w:t>
        </w:r>
      </w:ins>
      <w:ins w:id="47" w:author="Wittman, Barry" w:date="2018-10-15T17:14:00Z">
        <w:r>
          <w:t>.</w:t>
        </w:r>
      </w:ins>
      <w:ins w:id="48" w:author="Wittman, Barry" w:date="2018-10-15T17:22:00Z">
        <w:r>
          <w:t xml:space="preserve">  I hope the prototype is useful for your future development.</w:t>
        </w:r>
      </w:ins>
    </w:p>
    <w:p w14:paraId="4439CECD" w14:textId="77777777" w:rsidR="00150EF1" w:rsidRPr="00775F94" w:rsidRDefault="00150EF1" w:rsidP="00150EF1">
      <w:pPr>
        <w:rPr>
          <w:ins w:id="49" w:author="Wittman, Barry" w:date="2018-10-15T17:14:00Z"/>
        </w:rPr>
      </w:pPr>
    </w:p>
    <w:p w14:paraId="78BF6EC1" w14:textId="1BAA2537" w:rsidR="00150EF1" w:rsidRPr="00775F94" w:rsidRDefault="00150EF1" w:rsidP="00150EF1">
      <w:pPr>
        <w:rPr>
          <w:ins w:id="50" w:author="Wittman, Barry" w:date="2018-10-15T17:14:00Z"/>
        </w:rPr>
      </w:pPr>
      <w:ins w:id="51" w:author="Wittman, Barry" w:date="2018-10-15T17:14:00Z">
        <w:r>
          <w:t>Timeline</w:t>
        </w:r>
        <w:r w:rsidRPr="00775F94">
          <w:t>:</w:t>
        </w:r>
        <w:r w:rsidRPr="000C0BE6">
          <w:tab/>
        </w:r>
      </w:ins>
      <w:ins w:id="52" w:author="Wittman, Barry" w:date="2018-10-15T17:23:00Z">
        <w:r>
          <w:t>3</w:t>
        </w:r>
      </w:ins>
      <w:ins w:id="53" w:author="Wittman, Barry" w:date="2018-10-15T17:14:00Z">
        <w:r w:rsidRPr="00775F94">
          <w:t>/5</w:t>
        </w:r>
      </w:ins>
    </w:p>
    <w:p w14:paraId="6308CB9C" w14:textId="502F74AC" w:rsidR="00150EF1" w:rsidRPr="00E93AC1" w:rsidRDefault="00150EF1" w:rsidP="00150EF1">
      <w:pPr>
        <w:rPr>
          <w:ins w:id="54" w:author="Wittman, Barry" w:date="2018-10-15T17:14:00Z"/>
        </w:rPr>
      </w:pPr>
      <w:ins w:id="55" w:author="Wittman, Barry" w:date="2018-10-15T17:14:00Z">
        <w:r w:rsidRPr="00E93AC1">
          <w:t>The goals in your timeline should have been more specific. “</w:t>
        </w:r>
      </w:ins>
      <w:ins w:id="56" w:author="Wittman, Barry" w:date="2018-10-15T17:23:00Z">
        <w:r>
          <w:t>Make sure the code will compile and run</w:t>
        </w:r>
      </w:ins>
      <w:ins w:id="57" w:author="Wittman, Barry" w:date="2018-10-15T17:14:00Z">
        <w:r w:rsidRPr="00775F94">
          <w:t xml:space="preserve">” </w:t>
        </w:r>
      </w:ins>
      <w:ins w:id="58" w:author="Wittman, Barry" w:date="2018-10-15T17:23:00Z">
        <w:r>
          <w:t>makes no sense.  Aren’t you running the code constantly as you wo</w:t>
        </w:r>
      </w:ins>
      <w:ins w:id="59" w:author="Wittman, Barry" w:date="2018-10-15T17:24:00Z">
        <w:r>
          <w:t xml:space="preserve">rk?  </w:t>
        </w:r>
        <w:r w:rsidR="008A5A6F">
          <w:t xml:space="preserve">You never talk about </w:t>
        </w:r>
        <w:r w:rsidR="008A5A6F">
          <w:lastRenderedPageBreak/>
          <w:t>fundamental functionality like making pieces move only to legal locations or implementing the code that decides whose turn it is.</w:t>
        </w:r>
      </w:ins>
    </w:p>
    <w:p w14:paraId="63781648" w14:textId="77777777" w:rsidR="00150EF1" w:rsidRDefault="00150EF1" w:rsidP="00150EF1">
      <w:pPr>
        <w:rPr>
          <w:ins w:id="60" w:author="Wittman, Barry" w:date="2018-10-15T17:14:00Z"/>
        </w:rPr>
      </w:pPr>
    </w:p>
    <w:p w14:paraId="10FBB69B" w14:textId="3E0F5297" w:rsidR="00150EF1" w:rsidRPr="00775F94" w:rsidRDefault="00150EF1" w:rsidP="00150EF1">
      <w:pPr>
        <w:rPr>
          <w:ins w:id="61" w:author="Wittman, Barry" w:date="2018-10-15T17:14:00Z"/>
        </w:rPr>
      </w:pPr>
      <w:ins w:id="62" w:author="Wittman, Barry" w:date="2018-10-15T17:14:00Z">
        <w:r>
          <w:t>Spelling, Grammar, and Style</w:t>
        </w:r>
        <w:r w:rsidRPr="00775F94">
          <w:t>:</w:t>
        </w:r>
        <w:r w:rsidRPr="000C0BE6">
          <w:tab/>
        </w:r>
      </w:ins>
      <w:ins w:id="63" w:author="Wittman, Barry" w:date="2018-10-15T17:25:00Z">
        <w:r w:rsidR="008A5A6F">
          <w:t>9</w:t>
        </w:r>
      </w:ins>
      <w:ins w:id="64" w:author="Wittman, Barry" w:date="2018-10-15T17:14:00Z">
        <w:r w:rsidRPr="00775F94">
          <w:t>/</w:t>
        </w:r>
        <w:r>
          <w:t>10</w:t>
        </w:r>
      </w:ins>
    </w:p>
    <w:p w14:paraId="239901BF" w14:textId="48FE9955" w:rsidR="00150EF1" w:rsidRPr="00775F94" w:rsidRDefault="00150EF1" w:rsidP="00150EF1">
      <w:pPr>
        <w:rPr>
          <w:ins w:id="65" w:author="Wittman, Barry" w:date="2018-10-15T17:14:00Z"/>
        </w:rPr>
      </w:pPr>
      <w:ins w:id="66" w:author="Wittman, Barry" w:date="2018-10-15T17:14:00Z">
        <w:r>
          <w:t xml:space="preserve">Your prototype had reasonable comments.  </w:t>
        </w:r>
      </w:ins>
      <w:ins w:id="67" w:author="Wittman, Barry" w:date="2018-10-15T17:25:00Z">
        <w:r w:rsidR="008A5A6F">
          <w:t>Try to avoid typos such as a phrase repeated twice.</w:t>
        </w:r>
      </w:ins>
    </w:p>
    <w:p w14:paraId="3FE4C105" w14:textId="77777777" w:rsidR="00150EF1" w:rsidRPr="00775F94" w:rsidRDefault="00150EF1" w:rsidP="00150EF1">
      <w:pPr>
        <w:rPr>
          <w:ins w:id="68" w:author="Wittman, Barry" w:date="2018-10-15T17:14:00Z"/>
        </w:rPr>
      </w:pPr>
    </w:p>
    <w:p w14:paraId="45CDC557" w14:textId="5E7A7287" w:rsidR="00150EF1" w:rsidRPr="00775F94" w:rsidRDefault="00150EF1" w:rsidP="00150EF1">
      <w:pPr>
        <w:rPr>
          <w:ins w:id="69" w:author="Wittman, Barry" w:date="2018-10-15T17:14:00Z"/>
        </w:rPr>
      </w:pPr>
      <w:ins w:id="70" w:author="Wittman, Barry" w:date="2018-10-15T17:14:00Z">
        <w:r w:rsidRPr="00775F94">
          <w:t>Total:</w:t>
        </w:r>
        <w:r w:rsidRPr="00775F94">
          <w:tab/>
        </w:r>
      </w:ins>
      <w:ins w:id="71" w:author="Wittman, Barry" w:date="2018-10-15T17:26:00Z">
        <w:r w:rsidR="008A5A6F">
          <w:t>80</w:t>
        </w:r>
      </w:ins>
      <w:bookmarkStart w:id="72" w:name="_GoBack"/>
      <w:bookmarkEnd w:id="72"/>
    </w:p>
    <w:p w14:paraId="226E0D73" w14:textId="4EE7387E" w:rsidR="00E55AEE" w:rsidRDefault="00E55AEE" w:rsidP="00E55AEE"/>
    <w:sectPr w:rsidR="00E55A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ttman, Barry" w:date="2018-10-12T13:48:00Z" w:initials="WB">
    <w:p w14:paraId="5F8FBA76" w14:textId="603F975F" w:rsidR="00DD3AF4" w:rsidRDefault="00DD3AF4">
      <w:pPr>
        <w:pStyle w:val="CommentText"/>
      </w:pPr>
      <w:r>
        <w:rPr>
          <w:rStyle w:val="CommentReference"/>
        </w:rPr>
        <w:annotationRef/>
      </w:r>
      <w:r>
        <w:t>Don’t forget the user.</w:t>
      </w:r>
    </w:p>
  </w:comment>
  <w:comment w:id="3" w:author="Wittman, Barry" w:date="2018-10-12T15:14:00Z" w:initials="WB">
    <w:p w14:paraId="784F3350" w14:textId="32425B5D" w:rsidR="00453E08" w:rsidRDefault="00453E08">
      <w:pPr>
        <w:pStyle w:val="CommentText"/>
      </w:pPr>
      <w:r>
        <w:rPr>
          <w:rStyle w:val="CommentReference"/>
        </w:rPr>
        <w:annotationRef/>
      </w:r>
      <w:r>
        <w:t>I think you’ve got all the right pieces in this diagram, but I’m not sure about the arrows.  The Movement System sends information to the Board Controller and the Player Controller, or the reverse?</w:t>
      </w:r>
    </w:p>
  </w:comment>
  <w:comment w:id="4" w:author="Wittman, Barry" w:date="2018-10-12T13:50:00Z" w:initials="WB">
    <w:p w14:paraId="029EF6D3" w14:textId="4E5F0E67" w:rsidR="00DD3AF4" w:rsidRDefault="00DD3AF4">
      <w:pPr>
        <w:pStyle w:val="CommentText"/>
      </w:pPr>
      <w:r>
        <w:rPr>
          <w:rStyle w:val="CommentReference"/>
        </w:rPr>
        <w:annotationRef/>
      </w:r>
      <w:r>
        <w:t>Your class diagram makes no sense.  A Piece inherits from a Board Model which inherits from a Board Controller which inherits from a Lobby Controller which inherits from a Main class?</w:t>
      </w:r>
    </w:p>
  </w:comment>
  <w:comment w:id="6" w:author="Wittman, Barry" w:date="2018-10-12T15:20:00Z" w:initials="WB">
    <w:p w14:paraId="36B7D76D" w14:textId="6388C68A" w:rsidR="00453E08" w:rsidRDefault="00453E08">
      <w:pPr>
        <w:pStyle w:val="CommentText"/>
      </w:pPr>
      <w:r>
        <w:rPr>
          <w:rStyle w:val="CommentReference"/>
        </w:rPr>
        <w:annotationRef/>
      </w:r>
      <w:r>
        <w:t>This state diagram explains very little.  I don’t even know what is idle and what is busy.  The program?  What changes you between these states?</w:t>
      </w:r>
    </w:p>
  </w:comment>
  <w:comment w:id="7" w:author="Wittman, Barry" w:date="2018-10-12T15:23:00Z" w:initials="WB">
    <w:p w14:paraId="00CB62F9" w14:textId="7061CF39" w:rsidR="00DA610A" w:rsidRDefault="00DA610A">
      <w:pPr>
        <w:pStyle w:val="CommentText"/>
      </w:pPr>
      <w:r>
        <w:rPr>
          <w:rStyle w:val="CommentReference"/>
        </w:rPr>
        <w:annotationRef/>
      </w:r>
      <w:r>
        <w:t xml:space="preserve">More important would be to </w:t>
      </w:r>
      <w:r w:rsidR="00C42B59">
        <w:t>block il</w:t>
      </w:r>
      <w:r>
        <w:t>legal moves.</w:t>
      </w:r>
    </w:p>
  </w:comment>
  <w:comment w:id="10" w:author="Wittman, Barry" w:date="2018-10-12T15:22:00Z" w:initials="WB">
    <w:p w14:paraId="0A565353" w14:textId="1D23C864" w:rsidR="00DA610A" w:rsidRDefault="00DA610A">
      <w:pPr>
        <w:pStyle w:val="CommentText"/>
      </w:pPr>
      <w:r>
        <w:rPr>
          <w:rStyle w:val="CommentReference"/>
        </w:rPr>
        <w:annotationRef/>
      </w:r>
      <w:r>
        <w:t>I think you might want to move your AI opponent to a stretch goal.  Getting the networked game working for up to 5 players is going to be hard enough.</w:t>
      </w:r>
    </w:p>
  </w:comment>
  <w:comment w:id="11" w:author="Wittman, Barry" w:date="2018-10-12T15:28:00Z" w:initials="WB">
    <w:p w14:paraId="62015533" w14:textId="595106B3" w:rsidR="00FC54F7" w:rsidRDefault="00FC54F7">
      <w:pPr>
        <w:pStyle w:val="CommentText"/>
      </w:pPr>
      <w:r>
        <w:rPr>
          <w:rStyle w:val="CommentReference"/>
        </w:rPr>
        <w:annotationRef/>
      </w:r>
      <w:r>
        <w:t>In a week?!</w:t>
      </w:r>
    </w:p>
  </w:comment>
  <w:comment w:id="12" w:author="Wittman, Barry" w:date="2018-10-12T15:28:00Z" w:initials="WB">
    <w:p w14:paraId="147AF505" w14:textId="4589F0A4" w:rsidR="00FC54F7" w:rsidRDefault="00FC54F7">
      <w:pPr>
        <w:pStyle w:val="CommentText"/>
      </w:pPr>
      <w:r>
        <w:rPr>
          <w:rStyle w:val="CommentReference"/>
        </w:rPr>
        <w:annotationRef/>
      </w:r>
      <w:r>
        <w:t xml:space="preserve"> You sho</w:t>
      </w:r>
      <w:r w:rsidR="00150EF1">
        <w:t>uld add JUnit tests long before this point</w:t>
      </w:r>
      <w:r>
        <w:t>.  Some tests you can add now are legal and illegal moves.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8FBA76" w15:done="0"/>
  <w15:commentEx w15:paraId="784F3350" w15:done="0"/>
  <w15:commentEx w15:paraId="029EF6D3" w15:done="0"/>
  <w15:commentEx w15:paraId="36B7D76D" w15:done="0"/>
  <w15:commentEx w15:paraId="00CB62F9" w15:done="0"/>
  <w15:commentEx w15:paraId="0A565353" w15:done="0"/>
  <w15:commentEx w15:paraId="62015533" w15:done="0"/>
  <w15:commentEx w15:paraId="147AF5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ttman, Barry">
    <w15:presenceInfo w15:providerId="AD" w15:userId="S-1-5-21-119351933-355105313-860360866-1490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AEE"/>
    <w:rsid w:val="00150EF1"/>
    <w:rsid w:val="00201914"/>
    <w:rsid w:val="00401F61"/>
    <w:rsid w:val="00453E08"/>
    <w:rsid w:val="00547206"/>
    <w:rsid w:val="006C4214"/>
    <w:rsid w:val="007604CB"/>
    <w:rsid w:val="0081415C"/>
    <w:rsid w:val="008A5A6F"/>
    <w:rsid w:val="009F773F"/>
    <w:rsid w:val="00C42B59"/>
    <w:rsid w:val="00DA610A"/>
    <w:rsid w:val="00DD3AF4"/>
    <w:rsid w:val="00E55AEE"/>
    <w:rsid w:val="00F427CF"/>
    <w:rsid w:val="00FA28CB"/>
    <w:rsid w:val="00FC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63E3"/>
  <w15:chartTrackingRefBased/>
  <w15:docId w15:val="{93BE833D-AD61-4E9F-BAD3-0D53398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3AF4"/>
    <w:rPr>
      <w:sz w:val="16"/>
      <w:szCs w:val="16"/>
    </w:rPr>
  </w:style>
  <w:style w:type="paragraph" w:styleId="CommentText">
    <w:name w:val="annotation text"/>
    <w:basedOn w:val="Normal"/>
    <w:link w:val="CommentTextChar"/>
    <w:uiPriority w:val="99"/>
    <w:semiHidden/>
    <w:unhideWhenUsed/>
    <w:rsid w:val="00DD3AF4"/>
    <w:pPr>
      <w:spacing w:line="240" w:lineRule="auto"/>
    </w:pPr>
    <w:rPr>
      <w:sz w:val="20"/>
      <w:szCs w:val="20"/>
    </w:rPr>
  </w:style>
  <w:style w:type="character" w:customStyle="1" w:styleId="CommentTextChar">
    <w:name w:val="Comment Text Char"/>
    <w:basedOn w:val="DefaultParagraphFont"/>
    <w:link w:val="CommentText"/>
    <w:uiPriority w:val="99"/>
    <w:semiHidden/>
    <w:rsid w:val="00DD3AF4"/>
    <w:rPr>
      <w:sz w:val="20"/>
      <w:szCs w:val="20"/>
    </w:rPr>
  </w:style>
  <w:style w:type="paragraph" w:styleId="CommentSubject">
    <w:name w:val="annotation subject"/>
    <w:basedOn w:val="CommentText"/>
    <w:next w:val="CommentText"/>
    <w:link w:val="CommentSubjectChar"/>
    <w:uiPriority w:val="99"/>
    <w:semiHidden/>
    <w:unhideWhenUsed/>
    <w:rsid w:val="00DD3AF4"/>
    <w:rPr>
      <w:b/>
      <w:bCs/>
    </w:rPr>
  </w:style>
  <w:style w:type="character" w:customStyle="1" w:styleId="CommentSubjectChar">
    <w:name w:val="Comment Subject Char"/>
    <w:basedOn w:val="CommentTextChar"/>
    <w:link w:val="CommentSubject"/>
    <w:uiPriority w:val="99"/>
    <w:semiHidden/>
    <w:rsid w:val="00DD3AF4"/>
    <w:rPr>
      <w:b/>
      <w:bCs/>
      <w:sz w:val="20"/>
      <w:szCs w:val="20"/>
    </w:rPr>
  </w:style>
  <w:style w:type="paragraph" w:styleId="BalloonText">
    <w:name w:val="Balloon Text"/>
    <w:basedOn w:val="Normal"/>
    <w:link w:val="BalloonTextChar"/>
    <w:uiPriority w:val="99"/>
    <w:semiHidden/>
    <w:unhideWhenUsed/>
    <w:rsid w:val="00DD3A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A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5.png"/><Relationship Id="rId4" Type="http://schemas.openxmlformats.org/officeDocument/2006/relationships/comments" Target="comment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Lands</dc:creator>
  <cp:keywords/>
  <dc:description/>
  <cp:lastModifiedBy>Wittman, Barry</cp:lastModifiedBy>
  <cp:revision>10</cp:revision>
  <dcterms:created xsi:type="dcterms:W3CDTF">2018-10-05T21:12:00Z</dcterms:created>
  <dcterms:modified xsi:type="dcterms:W3CDTF">2018-10-15T21:26:00Z</dcterms:modified>
</cp:coreProperties>
</file>