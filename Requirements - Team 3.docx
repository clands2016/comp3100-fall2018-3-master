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30FAE" w14:textId="1F6F2376" w:rsidR="006F3230" w:rsidRDefault="006F3230" w:rsidP="006F3230">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Group 3</w:t>
      </w:r>
    </w:p>
    <w:p w14:paraId="1F11B82B" w14:textId="77777777" w:rsidR="006F3230" w:rsidRDefault="006F3230" w:rsidP="00382B07">
      <w:pPr>
        <w:spacing w:after="0" w:line="480" w:lineRule="auto"/>
        <w:rPr>
          <w:rFonts w:ascii="Arial" w:eastAsia="Times New Roman" w:hAnsi="Arial" w:cs="Arial"/>
          <w:color w:val="000000"/>
          <w:sz w:val="24"/>
          <w:szCs w:val="24"/>
        </w:rPr>
      </w:pPr>
    </w:p>
    <w:p w14:paraId="38663243" w14:textId="36F0EDFA"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rPr>
        <w:t>Preface</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This document specifies an electronic version of Chinese Checkers. Anyone with a basic knowledge of computers and board games is able to read this document.</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br/>
        <w:t>Introduction</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 xml:space="preserve">This </w:t>
      </w:r>
      <w:ins w:id="0" w:author="Wittman, Barry" w:date="2018-09-21T15:10:00Z">
        <w:r w:rsidR="00166BB0">
          <w:rPr>
            <w:rFonts w:ascii="Arial" w:eastAsia="Times New Roman" w:hAnsi="Arial" w:cs="Arial"/>
            <w:color w:val="000000"/>
            <w:sz w:val="24"/>
            <w:szCs w:val="24"/>
          </w:rPr>
          <w:t xml:space="preserve">system </w:t>
        </w:r>
      </w:ins>
      <w:r w:rsidRPr="00382B07">
        <w:rPr>
          <w:rFonts w:ascii="Arial" w:eastAsia="Times New Roman" w:hAnsi="Arial" w:cs="Arial"/>
          <w:color w:val="000000"/>
          <w:sz w:val="24"/>
          <w:szCs w:val="24"/>
        </w:rPr>
        <w:t xml:space="preserve">is a game of Chinese </w:t>
      </w:r>
      <w:proofErr w:type="gramStart"/>
      <w:r w:rsidRPr="00382B07">
        <w:rPr>
          <w:rFonts w:ascii="Arial" w:eastAsia="Times New Roman" w:hAnsi="Arial" w:cs="Arial"/>
          <w:color w:val="000000"/>
          <w:sz w:val="24"/>
          <w:szCs w:val="24"/>
        </w:rPr>
        <w:t>Checkers</w:t>
      </w:r>
      <w:proofErr w:type="gramEnd"/>
      <w:r w:rsidRPr="00382B07">
        <w:rPr>
          <w:rFonts w:ascii="Arial" w:eastAsia="Times New Roman" w:hAnsi="Arial" w:cs="Arial"/>
          <w:color w:val="000000"/>
          <w:sz w:val="24"/>
          <w:szCs w:val="24"/>
        </w:rPr>
        <w:t xml:space="preserve"> </w:t>
      </w:r>
      <w:del w:id="1" w:author="Wittman, Barry" w:date="2018-09-21T15:10:00Z">
        <w:r w:rsidRPr="00382B07" w:rsidDel="00166BB0">
          <w:rPr>
            <w:rFonts w:ascii="Arial" w:eastAsia="Times New Roman" w:hAnsi="Arial" w:cs="Arial"/>
            <w:color w:val="000000"/>
            <w:sz w:val="24"/>
            <w:szCs w:val="24"/>
          </w:rPr>
          <w:delText>that has been coded</w:delText>
        </w:r>
      </w:del>
      <w:ins w:id="2" w:author="Wittman, Barry" w:date="2018-09-21T15:10:00Z">
        <w:r w:rsidR="00166BB0">
          <w:rPr>
            <w:rFonts w:ascii="Arial" w:eastAsia="Times New Roman" w:hAnsi="Arial" w:cs="Arial"/>
            <w:color w:val="000000"/>
            <w:sz w:val="24"/>
            <w:szCs w:val="24"/>
          </w:rPr>
          <w:t>implemented</w:t>
        </w:r>
      </w:ins>
      <w:r w:rsidRPr="00382B07">
        <w:rPr>
          <w:rFonts w:ascii="Arial" w:eastAsia="Times New Roman" w:hAnsi="Arial" w:cs="Arial"/>
          <w:color w:val="000000"/>
          <w:sz w:val="24"/>
          <w:szCs w:val="24"/>
        </w:rPr>
        <w:t xml:space="preserve"> as a computer program, using the Java programming language. Chinese Checkers is a strategy board game which can be played by two, three, four, or six people, and can be both played individually or with partners. The object of the game is to race pieces across a hexagram shaped board into the triangular shaped base across from your starting position. </w:t>
      </w:r>
      <w:del w:id="3" w:author="Wittman, Barry" w:date="2018-09-21T15:11:00Z">
        <w:r w:rsidRPr="00382B07" w:rsidDel="00166BB0">
          <w:rPr>
            <w:rFonts w:ascii="Arial" w:eastAsia="Times New Roman" w:hAnsi="Arial" w:cs="Arial"/>
            <w:color w:val="000000"/>
            <w:sz w:val="24"/>
            <w:szCs w:val="24"/>
          </w:rPr>
          <w:delText xml:space="preserve">When looking for guidance on creating a board game, we looked online to sites such as YouTube and Udemy, where there are many videos about creating games such as Chess and Checkers, but </w:delText>
        </w:r>
        <w:commentRangeStart w:id="4"/>
        <w:r w:rsidRPr="00382B07" w:rsidDel="00166BB0">
          <w:rPr>
            <w:rFonts w:ascii="Arial" w:eastAsia="Times New Roman" w:hAnsi="Arial" w:cs="Arial"/>
            <w:color w:val="000000"/>
            <w:sz w:val="24"/>
            <w:szCs w:val="24"/>
          </w:rPr>
          <w:delText>t</w:delText>
        </w:r>
      </w:del>
      <w:ins w:id="5" w:author="Wittman, Barry" w:date="2018-09-21T15:11:00Z">
        <w:r w:rsidR="00166BB0">
          <w:rPr>
            <w:rFonts w:ascii="Arial" w:eastAsia="Times New Roman" w:hAnsi="Arial" w:cs="Arial"/>
            <w:color w:val="000000"/>
            <w:sz w:val="24"/>
            <w:szCs w:val="24"/>
          </w:rPr>
          <w:t>T</w:t>
        </w:r>
      </w:ins>
      <w:r w:rsidRPr="00382B07">
        <w:rPr>
          <w:rFonts w:ascii="Arial" w:eastAsia="Times New Roman" w:hAnsi="Arial" w:cs="Arial"/>
          <w:color w:val="000000"/>
          <w:sz w:val="24"/>
          <w:szCs w:val="24"/>
        </w:rPr>
        <w:t xml:space="preserve">here are few </w:t>
      </w:r>
      <w:ins w:id="6" w:author="Wittman, Barry" w:date="2018-09-21T15:11:00Z">
        <w:r w:rsidR="00166BB0">
          <w:rPr>
            <w:rFonts w:ascii="Arial" w:eastAsia="Times New Roman" w:hAnsi="Arial" w:cs="Arial"/>
            <w:color w:val="000000"/>
            <w:sz w:val="24"/>
            <w:szCs w:val="24"/>
          </w:rPr>
          <w:t xml:space="preserve">computer implementations of </w:t>
        </w:r>
      </w:ins>
      <w:del w:id="7" w:author="Wittman, Barry" w:date="2018-09-21T15:11:00Z">
        <w:r w:rsidRPr="00382B07" w:rsidDel="00166BB0">
          <w:rPr>
            <w:rFonts w:ascii="Arial" w:eastAsia="Times New Roman" w:hAnsi="Arial" w:cs="Arial"/>
            <w:color w:val="000000"/>
            <w:sz w:val="24"/>
            <w:szCs w:val="24"/>
          </w:rPr>
          <w:delText xml:space="preserve">about </w:delText>
        </w:r>
      </w:del>
      <w:r w:rsidRPr="00382B07">
        <w:rPr>
          <w:rFonts w:ascii="Arial" w:eastAsia="Times New Roman" w:hAnsi="Arial" w:cs="Arial"/>
          <w:color w:val="000000"/>
          <w:sz w:val="24"/>
          <w:szCs w:val="24"/>
        </w:rPr>
        <w:t xml:space="preserve">Chinese </w:t>
      </w:r>
      <w:proofErr w:type="gramStart"/>
      <w:r w:rsidRPr="00382B07">
        <w:rPr>
          <w:rFonts w:ascii="Arial" w:eastAsia="Times New Roman" w:hAnsi="Arial" w:cs="Arial"/>
          <w:color w:val="000000"/>
          <w:sz w:val="24"/>
          <w:szCs w:val="24"/>
        </w:rPr>
        <w:t>Checkers</w:t>
      </w:r>
      <w:proofErr w:type="gramEnd"/>
      <w:r w:rsidRPr="00382B07">
        <w:rPr>
          <w:rFonts w:ascii="Arial" w:eastAsia="Times New Roman" w:hAnsi="Arial" w:cs="Arial"/>
          <w:color w:val="000000"/>
          <w:sz w:val="24"/>
          <w:szCs w:val="24"/>
        </w:rPr>
        <w:t>.</w:t>
      </w:r>
      <w:commentRangeEnd w:id="4"/>
      <w:r w:rsidR="00166BB0">
        <w:rPr>
          <w:rStyle w:val="CommentReference"/>
        </w:rPr>
        <w:commentReference w:id="4"/>
      </w:r>
      <w:r w:rsidRPr="00382B07">
        <w:rPr>
          <w:rFonts w:ascii="Arial" w:eastAsia="Times New Roman" w:hAnsi="Arial" w:cs="Arial"/>
          <w:color w:val="000000"/>
          <w:sz w:val="24"/>
          <w:szCs w:val="24"/>
        </w:rPr>
        <w:t xml:space="preserve"> We believe choosing a slightly less common board game coupled with the fact that we will implement network support will allow us to stand out from </w:t>
      </w:r>
      <w:del w:id="8" w:author="Wittman, Barry" w:date="2018-09-21T15:11:00Z">
        <w:r w:rsidRPr="00382B07" w:rsidDel="00166BB0">
          <w:rPr>
            <w:rFonts w:ascii="Arial" w:eastAsia="Times New Roman" w:hAnsi="Arial" w:cs="Arial"/>
            <w:color w:val="000000"/>
            <w:sz w:val="24"/>
            <w:szCs w:val="24"/>
          </w:rPr>
          <w:delText xml:space="preserve">the </w:delText>
        </w:r>
      </w:del>
      <w:r w:rsidRPr="00382B07">
        <w:rPr>
          <w:rFonts w:ascii="Arial" w:eastAsia="Times New Roman" w:hAnsi="Arial" w:cs="Arial"/>
          <w:color w:val="000000"/>
          <w:sz w:val="24"/>
          <w:szCs w:val="24"/>
        </w:rPr>
        <w:t xml:space="preserve">other games that are easily found online. The implementation of network support will likely be the most difficult aspect of our game to create, but it is also the most important aspect. One of the key differences between games like chess and </w:t>
      </w:r>
      <w:commentRangeStart w:id="9"/>
      <w:del w:id="10" w:author="Wittman, Barry" w:date="2018-09-21T15:16:00Z">
        <w:r w:rsidRPr="00382B07" w:rsidDel="00166BB0">
          <w:rPr>
            <w:rFonts w:ascii="Arial" w:eastAsia="Times New Roman" w:hAnsi="Arial" w:cs="Arial"/>
            <w:color w:val="000000"/>
            <w:sz w:val="24"/>
            <w:szCs w:val="24"/>
          </w:rPr>
          <w:delText xml:space="preserve">chinese </w:delText>
        </w:r>
      </w:del>
      <w:ins w:id="11" w:author="Wittman, Barry" w:date="2018-09-21T15:16:00Z">
        <w:r w:rsidR="00166BB0">
          <w:rPr>
            <w:rFonts w:ascii="Arial" w:eastAsia="Times New Roman" w:hAnsi="Arial" w:cs="Arial"/>
            <w:color w:val="000000"/>
            <w:sz w:val="24"/>
            <w:szCs w:val="24"/>
          </w:rPr>
          <w:t>C</w:t>
        </w:r>
        <w:r w:rsidR="00166BB0" w:rsidRPr="00382B07">
          <w:rPr>
            <w:rFonts w:ascii="Arial" w:eastAsia="Times New Roman" w:hAnsi="Arial" w:cs="Arial"/>
            <w:color w:val="000000"/>
            <w:sz w:val="24"/>
            <w:szCs w:val="24"/>
          </w:rPr>
          <w:t xml:space="preserve">hinese </w:t>
        </w:r>
      </w:ins>
      <w:del w:id="12" w:author="Wittman, Barry" w:date="2018-09-21T15:17:00Z">
        <w:r w:rsidRPr="00382B07" w:rsidDel="00166BB0">
          <w:rPr>
            <w:rFonts w:ascii="Arial" w:eastAsia="Times New Roman" w:hAnsi="Arial" w:cs="Arial"/>
            <w:color w:val="000000"/>
            <w:sz w:val="24"/>
            <w:szCs w:val="24"/>
          </w:rPr>
          <w:delText xml:space="preserve">checkers </w:delText>
        </w:r>
      </w:del>
      <w:commentRangeEnd w:id="9"/>
      <w:r w:rsidR="00166BB0">
        <w:rPr>
          <w:rStyle w:val="CommentReference"/>
        </w:rPr>
        <w:commentReference w:id="9"/>
      </w:r>
      <w:proofErr w:type="gramStart"/>
      <w:ins w:id="13" w:author="Wittman, Barry" w:date="2018-09-21T15:17:00Z">
        <w:r w:rsidR="00166BB0">
          <w:rPr>
            <w:rFonts w:ascii="Arial" w:eastAsia="Times New Roman" w:hAnsi="Arial" w:cs="Arial"/>
            <w:color w:val="000000"/>
            <w:sz w:val="24"/>
            <w:szCs w:val="24"/>
          </w:rPr>
          <w:t>C</w:t>
        </w:r>
        <w:r w:rsidR="00166BB0" w:rsidRPr="00382B07">
          <w:rPr>
            <w:rFonts w:ascii="Arial" w:eastAsia="Times New Roman" w:hAnsi="Arial" w:cs="Arial"/>
            <w:color w:val="000000"/>
            <w:sz w:val="24"/>
            <w:szCs w:val="24"/>
          </w:rPr>
          <w:t>heckers</w:t>
        </w:r>
        <w:proofErr w:type="gramEnd"/>
        <w:r w:rsidR="00166BB0" w:rsidRPr="00382B07">
          <w:rPr>
            <w:rFonts w:ascii="Arial" w:eastAsia="Times New Roman" w:hAnsi="Arial" w:cs="Arial"/>
            <w:color w:val="000000"/>
            <w:sz w:val="24"/>
            <w:szCs w:val="24"/>
          </w:rPr>
          <w:t xml:space="preserve"> </w:t>
        </w:r>
      </w:ins>
      <w:r w:rsidRPr="00382B07">
        <w:rPr>
          <w:rFonts w:ascii="Arial" w:eastAsia="Times New Roman" w:hAnsi="Arial" w:cs="Arial"/>
          <w:color w:val="000000"/>
          <w:sz w:val="24"/>
          <w:szCs w:val="24"/>
        </w:rPr>
        <w:t xml:space="preserve">is the number of players. Allowing players to play against other players across the </w:t>
      </w:r>
      <w:del w:id="14" w:author="Wittman, Barry" w:date="2018-09-21T15:25:00Z">
        <w:r w:rsidRPr="00382B07" w:rsidDel="00B662BE">
          <w:rPr>
            <w:rFonts w:ascii="Arial" w:eastAsia="Times New Roman" w:hAnsi="Arial" w:cs="Arial"/>
            <w:color w:val="000000"/>
            <w:sz w:val="24"/>
            <w:szCs w:val="24"/>
          </w:rPr>
          <w:delText xml:space="preserve">internet </w:delText>
        </w:r>
      </w:del>
      <w:ins w:id="15" w:author="Wittman, Barry" w:date="2018-09-21T15:25:00Z">
        <w:r w:rsidR="00B662BE">
          <w:rPr>
            <w:rFonts w:ascii="Arial" w:eastAsia="Times New Roman" w:hAnsi="Arial" w:cs="Arial"/>
            <w:color w:val="000000"/>
            <w:sz w:val="24"/>
            <w:szCs w:val="24"/>
          </w:rPr>
          <w:t>I</w:t>
        </w:r>
        <w:r w:rsidR="00B662BE" w:rsidRPr="00382B07">
          <w:rPr>
            <w:rFonts w:ascii="Arial" w:eastAsia="Times New Roman" w:hAnsi="Arial" w:cs="Arial"/>
            <w:color w:val="000000"/>
            <w:sz w:val="24"/>
            <w:szCs w:val="24"/>
          </w:rPr>
          <w:t xml:space="preserve">nternet </w:t>
        </w:r>
      </w:ins>
      <w:r w:rsidRPr="00382B07">
        <w:rPr>
          <w:rFonts w:ascii="Arial" w:eastAsia="Times New Roman" w:hAnsi="Arial" w:cs="Arial"/>
          <w:color w:val="000000"/>
          <w:sz w:val="24"/>
          <w:szCs w:val="24"/>
        </w:rPr>
        <w:t>with up to five other players is a unique aspect of this particular electronic board game.</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lastRenderedPageBreak/>
        <w:br/>
        <w:t>Glossary</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AI – Artificial Intelligence – Computer program that appears able to think for itself</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UI – User Interface – What is seen on screen, the board, pieces, and back drop</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r>
      <w:r w:rsidRPr="00382B07">
        <w:rPr>
          <w:rFonts w:ascii="Arial" w:eastAsia="Times New Roman" w:hAnsi="Arial" w:cs="Arial"/>
          <w:color w:val="000000"/>
          <w:sz w:val="24"/>
          <w:szCs w:val="24"/>
        </w:rPr>
        <w:br/>
        <w:t>User requirements definition</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 xml:space="preserve">Chinese </w:t>
      </w:r>
      <w:del w:id="16" w:author="Wittman, Barry" w:date="2018-09-21T15:18:00Z">
        <w:r w:rsidRPr="00382B07" w:rsidDel="00166BB0">
          <w:rPr>
            <w:rFonts w:ascii="Arial" w:eastAsia="Times New Roman" w:hAnsi="Arial" w:cs="Arial"/>
            <w:color w:val="000000"/>
            <w:sz w:val="24"/>
            <w:szCs w:val="24"/>
          </w:rPr>
          <w:delText xml:space="preserve">checkers </w:delText>
        </w:r>
      </w:del>
      <w:ins w:id="17" w:author="Wittman, Barry" w:date="2018-09-21T15:18:00Z">
        <w:r w:rsidR="00166BB0">
          <w:rPr>
            <w:rFonts w:ascii="Arial" w:eastAsia="Times New Roman" w:hAnsi="Arial" w:cs="Arial"/>
            <w:color w:val="000000"/>
            <w:sz w:val="24"/>
            <w:szCs w:val="24"/>
          </w:rPr>
          <w:t>C</w:t>
        </w:r>
        <w:r w:rsidR="00166BB0" w:rsidRPr="00382B07">
          <w:rPr>
            <w:rFonts w:ascii="Arial" w:eastAsia="Times New Roman" w:hAnsi="Arial" w:cs="Arial"/>
            <w:color w:val="000000"/>
            <w:sz w:val="24"/>
            <w:szCs w:val="24"/>
          </w:rPr>
          <w:t xml:space="preserve">heckers </w:t>
        </w:r>
      </w:ins>
      <w:r w:rsidRPr="00382B07">
        <w:rPr>
          <w:rFonts w:ascii="Arial" w:eastAsia="Times New Roman" w:hAnsi="Arial" w:cs="Arial"/>
          <w:color w:val="000000"/>
          <w:sz w:val="24"/>
          <w:szCs w:val="24"/>
        </w:rPr>
        <w:t xml:space="preserve">is played using the board in the image below. </w:t>
      </w:r>
      <w:r w:rsidRPr="00382B07">
        <w:rPr>
          <w:rFonts w:ascii="Arial" w:eastAsia="Times New Roman" w:hAnsi="Arial" w:cs="Arial"/>
          <w:color w:val="000000"/>
          <w:sz w:val="24"/>
          <w:szCs w:val="24"/>
          <w:shd w:val="clear" w:color="auto" w:fill="FFFFFF"/>
        </w:rPr>
        <w:t xml:space="preserve">It can be played with two, three, four, or six players, in teams of one, two, or three. For the six player game all triangles are used as starting areas. For the four player game, only two pairs of opposing triangles are used, for the two player game, only one. For the three player game three equidistant triangles are used. To start the game, each player is assigned a color from among the starting areas and the 10 pieces of that </w:t>
      </w:r>
      <w:commentRangeStart w:id="18"/>
      <w:r w:rsidRPr="00382B07">
        <w:rPr>
          <w:rFonts w:ascii="Arial" w:eastAsia="Times New Roman" w:hAnsi="Arial" w:cs="Arial"/>
          <w:color w:val="000000"/>
          <w:sz w:val="24"/>
          <w:szCs w:val="24"/>
          <w:shd w:val="clear" w:color="auto" w:fill="FFFFFF"/>
        </w:rPr>
        <w:t>colo</w:t>
      </w:r>
      <w:del w:id="19" w:author="Wittman, Barry" w:date="2018-09-21T15:18:00Z">
        <w:r w:rsidRPr="00382B07" w:rsidDel="00166BB0">
          <w:rPr>
            <w:rFonts w:ascii="Arial" w:eastAsia="Times New Roman" w:hAnsi="Arial" w:cs="Arial"/>
            <w:color w:val="000000"/>
            <w:sz w:val="24"/>
            <w:szCs w:val="24"/>
            <w:shd w:val="clear" w:color="auto" w:fill="FFFFFF"/>
          </w:rPr>
          <w:delText>u</w:delText>
        </w:r>
      </w:del>
      <w:r w:rsidRPr="00382B07">
        <w:rPr>
          <w:rFonts w:ascii="Arial" w:eastAsia="Times New Roman" w:hAnsi="Arial" w:cs="Arial"/>
          <w:color w:val="000000"/>
          <w:sz w:val="24"/>
          <w:szCs w:val="24"/>
          <w:shd w:val="clear" w:color="auto" w:fill="FFFFFF"/>
        </w:rPr>
        <w:t>r</w:t>
      </w:r>
      <w:commentRangeEnd w:id="18"/>
      <w:r w:rsidR="00166BB0">
        <w:rPr>
          <w:rStyle w:val="CommentReference"/>
        </w:rPr>
        <w:commentReference w:id="18"/>
      </w:r>
      <w:r w:rsidRPr="00382B07">
        <w:rPr>
          <w:rFonts w:ascii="Arial" w:eastAsia="Times New Roman" w:hAnsi="Arial" w:cs="Arial"/>
          <w:color w:val="000000"/>
          <w:sz w:val="24"/>
          <w:szCs w:val="24"/>
          <w:shd w:val="clear" w:color="auto" w:fill="FFFFFF"/>
        </w:rPr>
        <w:t xml:space="preserve"> are placed in the corresponding triangle. </w:t>
      </w:r>
    </w:p>
    <w:p w14:paraId="43A2F441" w14:textId="77777777"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noProof/>
          <w:color w:val="000000"/>
          <w:sz w:val="24"/>
          <w:szCs w:val="24"/>
          <w:shd w:val="clear" w:color="auto" w:fill="FFFFFF"/>
        </w:rPr>
        <w:drawing>
          <wp:inline distT="0" distB="0" distL="0" distR="0" wp14:anchorId="21493996" wp14:editId="1132EBE3">
            <wp:extent cx="4371975" cy="3238500"/>
            <wp:effectExtent l="0" t="0" r="9525" b="0"/>
            <wp:docPr id="3" name="Picture 3" descr="https://lh4.googleusercontent.com/rkRrlQKgFae5GWKibnUsqHInVEHvtMZ6QmDiJZxxVgovWcYG2PoRPyjp_txa2hyr7mesm96Hh2txtxfH72hHk0zMZBqwDChVhZPwyHtARQbMY7K3edOKoxZ1uNyJQcxpkGut0t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kRrlQKgFae5GWKibnUsqHInVEHvtMZ6QmDiJZxxVgovWcYG2PoRPyjp_txa2hyr7mesm96Hh2txtxfH72hHk0zMZBqwDChVhZPwyHtARQbMY7K3edOKoxZ1uNyJQcxpkGut0tZ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3238500"/>
                    </a:xfrm>
                    <a:prstGeom prst="rect">
                      <a:avLst/>
                    </a:prstGeom>
                    <a:noFill/>
                    <a:ln>
                      <a:noFill/>
                    </a:ln>
                  </pic:spPr>
                </pic:pic>
              </a:graphicData>
            </a:graphic>
          </wp:inline>
        </w:drawing>
      </w:r>
    </w:p>
    <w:p w14:paraId="5D813921" w14:textId="77777777"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shd w:val="clear" w:color="auto" w:fill="FFFFFF"/>
        </w:rPr>
        <w:t>Credit: Denise Krebs</w:t>
      </w:r>
    </w:p>
    <w:p w14:paraId="417986D2" w14:textId="77777777"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shd w:val="clear" w:color="auto" w:fill="FFFFFF"/>
        </w:rPr>
        <w:lastRenderedPageBreak/>
        <w:t xml:space="preserve">Link: </w:t>
      </w:r>
      <w:r w:rsidRPr="00382B07">
        <w:rPr>
          <w:rFonts w:ascii="Arial" w:eastAsia="Times New Roman" w:hAnsi="Arial" w:cs="Arial"/>
          <w:color w:val="A3AAAE"/>
          <w:sz w:val="24"/>
          <w:szCs w:val="24"/>
          <w:shd w:val="clear" w:color="auto" w:fill="FFFFFF"/>
        </w:rPr>
        <w:t>https://bit.ly/2MVICOr</w:t>
      </w:r>
    </w:p>
    <w:p w14:paraId="6E360C57" w14:textId="77777777"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shd w:val="clear" w:color="auto" w:fill="FFFFFF"/>
        </w:rPr>
        <w:t>A team wins once all of the spaces in the triangle(s) opposite to their starting position(s) are occupied and at least one of the spaces in each opposing triangle is occupied by a piece of a different color than the triangle. A game ends immediately when a team wins.</w:t>
      </w:r>
    </w:p>
    <w:p w14:paraId="2A844E95" w14:textId="0DE89A2C"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shd w:val="clear" w:color="auto" w:fill="FFFFFF"/>
        </w:rPr>
        <w:t>Starting with a randomly determined player and proceeding clockwise, each player takes a turn, during which they must either: 1) Move a piece to an adjacent space or 2) Jump over a piece adjacent to it into the space directly behind it and then jump again in the same manner as many times as they wish.</w:t>
      </w:r>
      <w:r w:rsidRPr="00382B07">
        <w:rPr>
          <w:rFonts w:ascii="Arial" w:eastAsia="Times New Roman" w:hAnsi="Arial" w:cs="Arial"/>
          <w:color w:val="000000"/>
          <w:sz w:val="24"/>
          <w:szCs w:val="24"/>
        </w:rPr>
        <w:t xml:space="preserve"> In addition to being able to play with users on other computers, players will also be able to play with up to six AIs. </w:t>
      </w:r>
      <w:commentRangeStart w:id="20"/>
      <w:r w:rsidRPr="00382B07">
        <w:rPr>
          <w:rFonts w:ascii="Arial" w:eastAsia="Times New Roman" w:hAnsi="Arial" w:cs="Arial"/>
          <w:color w:val="000000"/>
          <w:sz w:val="24"/>
          <w:szCs w:val="24"/>
        </w:rPr>
        <w:t>They will also be able to select the composition of each team</w:t>
      </w:r>
      <w:del w:id="21" w:author="Wittman, Barry" w:date="2018-09-21T15:19:00Z">
        <w:r w:rsidRPr="00382B07" w:rsidDel="00166BB0">
          <w:rPr>
            <w:rFonts w:ascii="Arial" w:eastAsia="Times New Roman" w:hAnsi="Arial" w:cs="Arial"/>
            <w:color w:val="000000"/>
            <w:sz w:val="24"/>
            <w:szCs w:val="24"/>
          </w:rPr>
          <w:delText xml:space="preserve">, </w:delText>
        </w:r>
      </w:del>
      <w:ins w:id="22" w:author="Wittman, Barry" w:date="2018-09-21T15:19:00Z">
        <w:r w:rsidR="00166BB0">
          <w:rPr>
            <w:rFonts w:ascii="Arial" w:eastAsia="Times New Roman" w:hAnsi="Arial" w:cs="Arial"/>
            <w:color w:val="000000"/>
            <w:sz w:val="24"/>
            <w:szCs w:val="24"/>
          </w:rPr>
          <w:t>;</w:t>
        </w:r>
        <w:r w:rsidR="00166BB0" w:rsidRPr="00382B07">
          <w:rPr>
            <w:rFonts w:ascii="Arial" w:eastAsia="Times New Roman" w:hAnsi="Arial" w:cs="Arial"/>
            <w:color w:val="000000"/>
            <w:sz w:val="24"/>
            <w:szCs w:val="24"/>
          </w:rPr>
          <w:t xml:space="preserve"> </w:t>
        </w:r>
      </w:ins>
      <w:r w:rsidRPr="00382B07">
        <w:rPr>
          <w:rFonts w:ascii="Arial" w:eastAsia="Times New Roman" w:hAnsi="Arial" w:cs="Arial"/>
          <w:color w:val="000000"/>
          <w:sz w:val="24"/>
          <w:szCs w:val="24"/>
        </w:rPr>
        <w:t>for example</w:t>
      </w:r>
      <w:ins w:id="23" w:author="Wittman, Barry" w:date="2018-09-21T15:19:00Z">
        <w:r w:rsidR="00166BB0">
          <w:rPr>
            <w:rFonts w:ascii="Arial" w:eastAsia="Times New Roman" w:hAnsi="Arial" w:cs="Arial"/>
            <w:color w:val="000000"/>
            <w:sz w:val="24"/>
            <w:szCs w:val="24"/>
          </w:rPr>
          <w:t>,</w:t>
        </w:r>
      </w:ins>
      <w:r w:rsidRPr="00382B07">
        <w:rPr>
          <w:rFonts w:ascii="Arial" w:eastAsia="Times New Roman" w:hAnsi="Arial" w:cs="Arial"/>
          <w:color w:val="000000"/>
          <w:sz w:val="24"/>
          <w:szCs w:val="24"/>
        </w:rPr>
        <w:t xml:space="preserve"> they could play in three teams of two human players, or two teams of one AI player each and one human player, or even watch a game of six teams of one AI player each. </w:t>
      </w:r>
      <w:commentRangeEnd w:id="20"/>
      <w:r w:rsidR="00166BB0">
        <w:rPr>
          <w:rStyle w:val="CommentReference"/>
        </w:rPr>
        <w:commentReference w:id="20"/>
      </w:r>
      <w:r w:rsidRPr="00382B07">
        <w:rPr>
          <w:rFonts w:ascii="Arial" w:eastAsia="Times New Roman" w:hAnsi="Arial" w:cs="Arial"/>
          <w:color w:val="000000"/>
          <w:sz w:val="24"/>
          <w:szCs w:val="24"/>
        </w:rPr>
        <w:t>In our electronic version of Chinese checkers, the non-functional requirements include a fast response time to player input, solid connectivity, and quick yet smart AI.</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br/>
        <w:t>System Architecture</w:t>
      </w:r>
    </w:p>
    <w:p w14:paraId="30C7700A" w14:textId="2BE1E806" w:rsidR="00382B07" w:rsidRPr="00382B07" w:rsidRDefault="00382B07" w:rsidP="00382B07">
      <w:pPr>
        <w:spacing w:after="26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rPr>
        <w:tab/>
        <w:t>The program will be written mostly in Java. We will use Swing to make the graphical model and UI. There will likely be three main screens which contain all other graphical model and UI elements: one for the new game menu, one for the lobby, and one for playing the game. In general the code concerning the game</w:t>
      </w:r>
      <w:ins w:id="24" w:author="Wittman, Barry" w:date="2018-09-21T15:22:00Z">
        <w:r w:rsidR="00B662BE">
          <w:rPr>
            <w:rFonts w:ascii="Arial" w:eastAsia="Times New Roman" w:hAnsi="Arial" w:cs="Arial"/>
            <w:color w:val="000000"/>
            <w:sz w:val="24"/>
            <w:szCs w:val="24"/>
          </w:rPr>
          <w:t xml:space="preserve"> </w:t>
        </w:r>
      </w:ins>
      <w:r w:rsidRPr="00382B07">
        <w:rPr>
          <w:rFonts w:ascii="Arial" w:eastAsia="Times New Roman" w:hAnsi="Arial" w:cs="Arial"/>
          <w:color w:val="000000"/>
          <w:sz w:val="24"/>
          <w:szCs w:val="24"/>
        </w:rPr>
        <w:t xml:space="preserve">state will be kept separate from the code concerning the graphical model which will be kept separate from the code concerning user input events. The networking will use a client-server </w:t>
      </w:r>
      <w:r w:rsidRPr="00382B07">
        <w:rPr>
          <w:rFonts w:ascii="Arial" w:eastAsia="Times New Roman" w:hAnsi="Arial" w:cs="Arial"/>
          <w:color w:val="000000"/>
          <w:sz w:val="24"/>
          <w:szCs w:val="24"/>
        </w:rPr>
        <w:lastRenderedPageBreak/>
        <w:t>architecture over TCP/IP.</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br/>
        <w:t>System Requirements specification</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In our computerized version of Chinese Checkers</w:t>
      </w:r>
      <w:ins w:id="25" w:author="Wittman, Barry" w:date="2018-09-21T15:20:00Z">
        <w:r w:rsidR="00B662BE">
          <w:rPr>
            <w:rFonts w:ascii="Arial" w:eastAsia="Times New Roman" w:hAnsi="Arial" w:cs="Arial"/>
            <w:color w:val="000000"/>
            <w:sz w:val="24"/>
            <w:szCs w:val="24"/>
          </w:rPr>
          <w:t>,</w:t>
        </w:r>
      </w:ins>
      <w:r w:rsidRPr="00382B07">
        <w:rPr>
          <w:rFonts w:ascii="Arial" w:eastAsia="Times New Roman" w:hAnsi="Arial" w:cs="Arial"/>
          <w:color w:val="000000"/>
          <w:sz w:val="24"/>
          <w:szCs w:val="24"/>
        </w:rPr>
        <w:t xml:space="preserve"> the non-functional requirements include a fast response time to player input, a fast, user-friendly, and stable </w:t>
      </w:r>
      <w:del w:id="26" w:author="Wittman, Barry" w:date="2018-09-21T15:20:00Z">
        <w:r w:rsidRPr="00382B07" w:rsidDel="00B662BE">
          <w:rPr>
            <w:rFonts w:ascii="Arial" w:eastAsia="Times New Roman" w:hAnsi="Arial" w:cs="Arial"/>
            <w:color w:val="000000"/>
            <w:sz w:val="24"/>
            <w:szCs w:val="24"/>
          </w:rPr>
          <w:delText xml:space="preserve">internet </w:delText>
        </w:r>
      </w:del>
      <w:ins w:id="27" w:author="Wittman, Barry" w:date="2018-09-21T15:20:00Z">
        <w:r w:rsidR="00B662BE">
          <w:rPr>
            <w:rFonts w:ascii="Arial" w:eastAsia="Times New Roman" w:hAnsi="Arial" w:cs="Arial"/>
            <w:color w:val="000000"/>
            <w:sz w:val="24"/>
            <w:szCs w:val="24"/>
          </w:rPr>
          <w:t>I</w:t>
        </w:r>
        <w:r w:rsidR="00B662BE" w:rsidRPr="00382B07">
          <w:rPr>
            <w:rFonts w:ascii="Arial" w:eastAsia="Times New Roman" w:hAnsi="Arial" w:cs="Arial"/>
            <w:color w:val="000000"/>
            <w:sz w:val="24"/>
            <w:szCs w:val="24"/>
          </w:rPr>
          <w:t xml:space="preserve">nternet </w:t>
        </w:r>
      </w:ins>
      <w:r w:rsidRPr="00382B07">
        <w:rPr>
          <w:rFonts w:ascii="Arial" w:eastAsia="Times New Roman" w:hAnsi="Arial" w:cs="Arial"/>
          <w:color w:val="000000"/>
          <w:sz w:val="24"/>
          <w:szCs w:val="24"/>
        </w:rPr>
        <w:t xml:space="preserve">connection method (given that the user’s </w:t>
      </w:r>
      <w:del w:id="28" w:author="Wittman, Barry" w:date="2018-09-21T15:20:00Z">
        <w:r w:rsidRPr="00382B07" w:rsidDel="00B662BE">
          <w:rPr>
            <w:rFonts w:ascii="Arial" w:eastAsia="Times New Roman" w:hAnsi="Arial" w:cs="Arial"/>
            <w:color w:val="000000"/>
            <w:sz w:val="24"/>
            <w:szCs w:val="24"/>
          </w:rPr>
          <w:delText xml:space="preserve">internet </w:delText>
        </w:r>
      </w:del>
      <w:ins w:id="29" w:author="Wittman, Barry" w:date="2018-09-21T15:20:00Z">
        <w:r w:rsidR="00B662BE">
          <w:rPr>
            <w:rFonts w:ascii="Arial" w:eastAsia="Times New Roman" w:hAnsi="Arial" w:cs="Arial"/>
            <w:color w:val="000000"/>
            <w:sz w:val="24"/>
            <w:szCs w:val="24"/>
          </w:rPr>
          <w:t>I</w:t>
        </w:r>
        <w:r w:rsidR="00B662BE" w:rsidRPr="00382B07">
          <w:rPr>
            <w:rFonts w:ascii="Arial" w:eastAsia="Times New Roman" w:hAnsi="Arial" w:cs="Arial"/>
            <w:color w:val="000000"/>
            <w:sz w:val="24"/>
            <w:szCs w:val="24"/>
          </w:rPr>
          <w:t xml:space="preserve">nternet </w:t>
        </w:r>
      </w:ins>
      <w:r w:rsidRPr="00382B07">
        <w:rPr>
          <w:rFonts w:ascii="Arial" w:eastAsia="Times New Roman" w:hAnsi="Arial" w:cs="Arial"/>
          <w:color w:val="000000"/>
          <w:sz w:val="24"/>
          <w:szCs w:val="24"/>
        </w:rPr>
        <w:t xml:space="preserve">connection is stable), and an AI which chooses its moves within 5 seconds and makes reasonable and legal decisions. Responsiveness is a crucial part of the electronic board game experience. Whenever a player issues an input, the game must recognize it almost immediately, assuming the players’ </w:t>
      </w:r>
      <w:del w:id="30" w:author="Wittman, Barry" w:date="2018-09-21T15:21:00Z">
        <w:r w:rsidRPr="00382B07" w:rsidDel="00B662BE">
          <w:rPr>
            <w:rFonts w:ascii="Arial" w:eastAsia="Times New Roman" w:hAnsi="Arial" w:cs="Arial"/>
            <w:color w:val="000000"/>
            <w:sz w:val="24"/>
            <w:szCs w:val="24"/>
          </w:rPr>
          <w:delText xml:space="preserve">internet </w:delText>
        </w:r>
      </w:del>
      <w:ins w:id="31" w:author="Wittman, Barry" w:date="2018-09-21T15:21:00Z">
        <w:r w:rsidR="00B662BE">
          <w:rPr>
            <w:rFonts w:ascii="Arial" w:eastAsia="Times New Roman" w:hAnsi="Arial" w:cs="Arial"/>
            <w:color w:val="000000"/>
            <w:sz w:val="24"/>
            <w:szCs w:val="24"/>
          </w:rPr>
          <w:t>I</w:t>
        </w:r>
        <w:r w:rsidR="00B662BE" w:rsidRPr="00382B07">
          <w:rPr>
            <w:rFonts w:ascii="Arial" w:eastAsia="Times New Roman" w:hAnsi="Arial" w:cs="Arial"/>
            <w:color w:val="000000"/>
            <w:sz w:val="24"/>
            <w:szCs w:val="24"/>
          </w:rPr>
          <w:t xml:space="preserve">nternet </w:t>
        </w:r>
      </w:ins>
      <w:r w:rsidRPr="00382B07">
        <w:rPr>
          <w:rFonts w:ascii="Arial" w:eastAsia="Times New Roman" w:hAnsi="Arial" w:cs="Arial"/>
          <w:color w:val="000000"/>
          <w:sz w:val="24"/>
          <w:szCs w:val="24"/>
        </w:rPr>
        <w:t>connections are not problematic. When a player is disconnected, the other players should be notified</w:t>
      </w:r>
      <w:ins w:id="32" w:author="Wittman, Barry" w:date="2018-09-21T15:21:00Z">
        <w:r w:rsidR="00B662BE">
          <w:rPr>
            <w:rFonts w:ascii="Arial" w:eastAsia="Times New Roman" w:hAnsi="Arial" w:cs="Arial"/>
            <w:color w:val="000000"/>
            <w:sz w:val="24"/>
            <w:szCs w:val="24"/>
          </w:rPr>
          <w:t>,</w:t>
        </w:r>
      </w:ins>
      <w:r w:rsidRPr="00382B07">
        <w:rPr>
          <w:rFonts w:ascii="Arial" w:eastAsia="Times New Roman" w:hAnsi="Arial" w:cs="Arial"/>
          <w:color w:val="000000"/>
          <w:sz w:val="24"/>
          <w:szCs w:val="24"/>
        </w:rPr>
        <w:t xml:space="preserve"> and the program should shut down shortly thereafter. The functional requirements in our game include its UI, AI, network features, piece movements, rule enforcement, board layout, backdrop, board design, turn indicator, mouse controls, piece color, and creating a lobby to manage players going into the game.</w:t>
      </w:r>
      <w:ins w:id="33" w:author="Wittman, Barry" w:date="2018-09-21T15:21:00Z">
        <w:r w:rsidR="00B662BE">
          <w:rPr>
            <w:rFonts w:ascii="Arial" w:eastAsia="Times New Roman" w:hAnsi="Arial" w:cs="Arial"/>
            <w:color w:val="000000"/>
            <w:sz w:val="24"/>
            <w:szCs w:val="24"/>
          </w:rPr>
          <w:t xml:space="preserve"> </w:t>
        </w:r>
      </w:ins>
      <w:r w:rsidRPr="00382B07">
        <w:rPr>
          <w:rFonts w:ascii="Arial" w:eastAsia="Times New Roman" w:hAnsi="Arial" w:cs="Arial"/>
          <w:color w:val="000000"/>
          <w:sz w:val="24"/>
          <w:szCs w:val="24"/>
        </w:rPr>
        <w:t>On a player’s turn they are prompted to click a piece and then prompted to click where they wish to move that piece. If the second click is an invalid move or is not on a space of the board, the piece is deselected and they are prompted to try to move again. To start a game the host must click the create lobby button, while other players must type in the address of the host and click the join lobby button. After a player clicks one of those buttons they enter the lobby screen. At the lobby screen the host can assign players to teams using combo boxes, choose the game</w:t>
      </w:r>
      <w:ins w:id="34" w:author="Wittman, Barry" w:date="2018-09-21T15:21:00Z">
        <w:r w:rsidR="00B662BE">
          <w:rPr>
            <w:rFonts w:ascii="Arial" w:eastAsia="Times New Roman" w:hAnsi="Arial" w:cs="Arial"/>
            <w:color w:val="000000"/>
            <w:sz w:val="24"/>
            <w:szCs w:val="24"/>
          </w:rPr>
          <w:t xml:space="preserve"> </w:t>
        </w:r>
      </w:ins>
      <w:r w:rsidRPr="00382B07">
        <w:rPr>
          <w:rFonts w:ascii="Arial" w:eastAsia="Times New Roman" w:hAnsi="Arial" w:cs="Arial"/>
          <w:color w:val="000000"/>
          <w:sz w:val="24"/>
          <w:szCs w:val="24"/>
        </w:rPr>
        <w:t>mode, and click the start game button to begin, which will do nothing if the setup is invalid.</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lastRenderedPageBreak/>
        <w:br/>
        <w:t>System Models</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Dataflow Model</w:t>
      </w:r>
    </w:p>
    <w:p w14:paraId="6E21F52A" w14:textId="77777777" w:rsidR="00382B07" w:rsidRPr="00382B07" w:rsidRDefault="00382B07" w:rsidP="00382B07">
      <w:pPr>
        <w:spacing w:after="260" w:line="480" w:lineRule="auto"/>
        <w:rPr>
          <w:rFonts w:ascii="Times New Roman" w:eastAsia="Times New Roman" w:hAnsi="Times New Roman" w:cs="Times New Roman"/>
          <w:sz w:val="24"/>
          <w:szCs w:val="24"/>
        </w:rPr>
      </w:pPr>
      <w:r w:rsidRPr="00382B07">
        <w:rPr>
          <w:rFonts w:ascii="Arial" w:eastAsia="Times New Roman" w:hAnsi="Arial" w:cs="Arial"/>
          <w:noProof/>
          <w:color w:val="000000"/>
          <w:sz w:val="24"/>
          <w:szCs w:val="24"/>
        </w:rPr>
        <w:drawing>
          <wp:inline distT="0" distB="0" distL="0" distR="0" wp14:anchorId="69902660" wp14:editId="5A1D1295">
            <wp:extent cx="4829175" cy="2800350"/>
            <wp:effectExtent l="0" t="0" r="9525" b="0"/>
            <wp:docPr id="4" name="Picture 4" descr="https://lh5.googleusercontent.com/a4WpbXX_bbB3Yxjra4qlRi4mK3VAEKbE6EUOiqFiEw29DCqVhd1nOSkKO5csQNBYSsPXzO1cCG2gMUaj7cTynHpMnyKn825J8huep8iKfPwrGjZ-K1lDn8PZHwVnozsFuwW73L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4WpbXX_bbB3Yxjra4qlRi4mK3VAEKbE6EUOiqFiEw29DCqVhd1nOSkKO5csQNBYSsPXzO1cCG2gMUaj7cTynHpMnyKn825J8huep8iKfPwrGjZ-K1lDn8PZHwVnozsFuwW73L8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2800350"/>
                    </a:xfrm>
                    <a:prstGeom prst="rect">
                      <a:avLst/>
                    </a:prstGeom>
                    <a:noFill/>
                    <a:ln>
                      <a:noFill/>
                    </a:ln>
                  </pic:spPr>
                </pic:pic>
              </a:graphicData>
            </a:graphic>
          </wp:inline>
        </w:drawing>
      </w:r>
    </w:p>
    <w:p w14:paraId="3E621FB4" w14:textId="27C73BAE" w:rsidR="0067364D" w:rsidRPr="00382B07" w:rsidRDefault="00382B07" w:rsidP="00382B07">
      <w:pPr>
        <w:spacing w:after="0" w:line="480" w:lineRule="auto"/>
        <w:rPr>
          <w:rFonts w:ascii="Times New Roman" w:hAnsi="Times New Roman" w:cs="Times New Roman"/>
          <w:sz w:val="24"/>
          <w:szCs w:val="24"/>
        </w:rPr>
      </w:pPr>
      <w:r w:rsidRPr="00382B07">
        <w:rPr>
          <w:rFonts w:ascii="Arial" w:eastAsia="Times New Roman" w:hAnsi="Arial" w:cs="Arial"/>
          <w:color w:val="000000"/>
          <w:sz w:val="24"/>
          <w:szCs w:val="24"/>
        </w:rPr>
        <w:t>System Evolution</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 xml:space="preserve">This game will be designed with the intention the user is going to play it on desktop or laptop computer. It will not be designed to be played on a smaller screen such as a phone. Only being able to play this game upon a laptop or desktop computer will significantly limit the audience so porting our game to mobile may be something to consider in the future. Our core goal in this project is to create a hexagram shaped board which will allow the user to move pieces in accordance with the movement rules of Chinese Checkers. The game we create will allow the user to play against an AI, against others on the same computer, or against others online. Stretch goals we have for this project include creating different difficulty settings for the AI, implementing </w:t>
      </w:r>
      <w:r w:rsidRPr="00382B07">
        <w:rPr>
          <w:rFonts w:ascii="Arial" w:eastAsia="Times New Roman" w:hAnsi="Arial" w:cs="Arial"/>
          <w:color w:val="000000"/>
          <w:sz w:val="24"/>
          <w:szCs w:val="24"/>
        </w:rPr>
        <w:lastRenderedPageBreak/>
        <w:t>optional variant rules, making the game look exceptionally attractive and realistic, and  adding sound effects to fit the gameplay.</w:t>
      </w:r>
    </w:p>
    <w:p w14:paraId="6D5CB7A8" w14:textId="77777777" w:rsidR="0067364D" w:rsidRPr="00C20A66" w:rsidRDefault="0067364D" w:rsidP="00C20A66">
      <w:pPr>
        <w:spacing w:line="480" w:lineRule="auto"/>
        <w:rPr>
          <w:rFonts w:ascii="Times New Roman" w:hAnsi="Times New Roman" w:cs="Times New Roman"/>
          <w:sz w:val="24"/>
          <w:szCs w:val="24"/>
        </w:rPr>
      </w:pPr>
    </w:p>
    <w:p w14:paraId="7B07A8DF" w14:textId="77777777" w:rsidR="0067364D" w:rsidRPr="00C20A66" w:rsidRDefault="0067364D" w:rsidP="00C20A66">
      <w:pPr>
        <w:spacing w:line="480" w:lineRule="auto"/>
        <w:rPr>
          <w:rFonts w:ascii="Times New Roman" w:hAnsi="Times New Roman" w:cs="Times New Roman"/>
          <w:sz w:val="24"/>
          <w:szCs w:val="24"/>
        </w:rPr>
      </w:pPr>
    </w:p>
    <w:p w14:paraId="66A944DF" w14:textId="77777777" w:rsidR="00B662BE" w:rsidRDefault="00B662BE" w:rsidP="00B662BE">
      <w:pPr>
        <w:rPr>
          <w:ins w:id="35" w:author="Wittman, Barry" w:date="2018-09-21T15:23:00Z"/>
          <w:rFonts w:ascii="Montserrat" w:eastAsia="Montserrat" w:hAnsi="Montserrat" w:cs="Montserrat"/>
          <w:sz w:val="24"/>
          <w:szCs w:val="24"/>
        </w:rPr>
      </w:pPr>
      <w:ins w:id="36" w:author="Wittman, Barry" w:date="2018-09-21T15:23:00Z">
        <w:r w:rsidRPr="009C7C1D">
          <w:rPr>
            <w:rFonts w:ascii="Montserrat" w:eastAsia="Montserrat" w:hAnsi="Montserrat" w:cs="Montserrat"/>
            <w:sz w:val="24"/>
            <w:szCs w:val="24"/>
          </w:rPr>
          <w:t>Preface</w:t>
        </w:r>
        <w:r>
          <w:rPr>
            <w:rFonts w:ascii="Montserrat" w:eastAsia="Montserrat" w:hAnsi="Montserrat" w:cs="Montserrat"/>
            <w:sz w:val="24"/>
            <w:szCs w:val="24"/>
          </w:rPr>
          <w:t>:</w:t>
        </w:r>
        <w:r w:rsidRPr="009C7C1D">
          <w:rPr>
            <w:rFonts w:ascii="Montserrat" w:eastAsia="Montserrat" w:hAnsi="Montserrat" w:cs="Montserrat"/>
            <w:sz w:val="24"/>
            <w:szCs w:val="24"/>
          </w:rPr>
          <w:tab/>
        </w:r>
        <w:r>
          <w:rPr>
            <w:rFonts w:ascii="Montserrat" w:eastAsia="Montserrat" w:hAnsi="Montserrat" w:cs="Montserrat"/>
            <w:sz w:val="24"/>
            <w:szCs w:val="24"/>
          </w:rPr>
          <w:t>5/5</w:t>
        </w:r>
      </w:ins>
    </w:p>
    <w:p w14:paraId="06C40298" w14:textId="77777777" w:rsidR="00B662BE" w:rsidRDefault="00B662BE" w:rsidP="00B662BE">
      <w:pPr>
        <w:rPr>
          <w:ins w:id="37" w:author="Wittman, Barry" w:date="2018-09-21T15:23:00Z"/>
          <w:rFonts w:ascii="Montserrat" w:eastAsia="Montserrat" w:hAnsi="Montserrat" w:cs="Montserrat"/>
          <w:sz w:val="24"/>
          <w:szCs w:val="24"/>
        </w:rPr>
      </w:pPr>
    </w:p>
    <w:p w14:paraId="28A4440E" w14:textId="6463A257" w:rsidR="00B662BE" w:rsidRDefault="00B662BE" w:rsidP="00B662BE">
      <w:pPr>
        <w:rPr>
          <w:ins w:id="38" w:author="Wittman, Barry" w:date="2018-09-21T15:23:00Z"/>
          <w:rFonts w:ascii="Montserrat" w:eastAsia="Montserrat" w:hAnsi="Montserrat" w:cs="Montserrat"/>
          <w:sz w:val="24"/>
          <w:szCs w:val="24"/>
        </w:rPr>
      </w:pPr>
      <w:ins w:id="39" w:author="Wittman, Barry" w:date="2018-09-21T15:23:00Z">
        <w:r>
          <w:rPr>
            <w:rFonts w:ascii="Montserrat" w:eastAsia="Montserrat" w:hAnsi="Montserrat" w:cs="Montserrat"/>
            <w:sz w:val="24"/>
            <w:szCs w:val="24"/>
          </w:rPr>
          <w:t xml:space="preserve">Your preface is </w:t>
        </w:r>
        <w:r>
          <w:rPr>
            <w:rFonts w:ascii="Montserrat" w:eastAsia="Montserrat" w:hAnsi="Montserrat" w:cs="Montserrat"/>
            <w:sz w:val="24"/>
            <w:szCs w:val="24"/>
          </w:rPr>
          <w:t>very good</w:t>
        </w:r>
        <w:r>
          <w:rPr>
            <w:rFonts w:ascii="Montserrat" w:eastAsia="Montserrat" w:hAnsi="Montserrat" w:cs="Montserrat"/>
            <w:sz w:val="24"/>
            <w:szCs w:val="24"/>
          </w:rPr>
          <w:t>.</w:t>
        </w:r>
      </w:ins>
    </w:p>
    <w:p w14:paraId="12DA2238" w14:textId="77777777" w:rsidR="00B662BE" w:rsidRPr="009C7C1D" w:rsidRDefault="00B662BE" w:rsidP="00B662BE">
      <w:pPr>
        <w:rPr>
          <w:ins w:id="40" w:author="Wittman, Barry" w:date="2018-09-21T15:23:00Z"/>
          <w:rFonts w:ascii="Montserrat" w:eastAsia="Montserrat" w:hAnsi="Montserrat" w:cs="Montserrat"/>
          <w:sz w:val="24"/>
          <w:szCs w:val="24"/>
        </w:rPr>
      </w:pPr>
    </w:p>
    <w:p w14:paraId="555F8CA5" w14:textId="0F7AD17F" w:rsidR="00B662BE" w:rsidRDefault="00B662BE" w:rsidP="00B662BE">
      <w:pPr>
        <w:rPr>
          <w:ins w:id="41" w:author="Wittman, Barry" w:date="2018-09-21T15:23:00Z"/>
          <w:rFonts w:ascii="Montserrat" w:eastAsia="Montserrat" w:hAnsi="Montserrat" w:cs="Montserrat"/>
          <w:sz w:val="24"/>
          <w:szCs w:val="24"/>
        </w:rPr>
      </w:pPr>
      <w:ins w:id="42" w:author="Wittman, Barry" w:date="2018-09-21T15:23:00Z">
        <w:r w:rsidRPr="009C7C1D">
          <w:rPr>
            <w:rFonts w:ascii="Montserrat" w:eastAsia="Montserrat" w:hAnsi="Montserrat" w:cs="Montserrat"/>
            <w:sz w:val="24"/>
            <w:szCs w:val="24"/>
          </w:rPr>
          <w:t>Introduction</w:t>
        </w:r>
        <w:r>
          <w:rPr>
            <w:rFonts w:ascii="Montserrat" w:eastAsia="Montserrat" w:hAnsi="Montserrat" w:cs="Montserrat"/>
            <w:sz w:val="24"/>
            <w:szCs w:val="24"/>
          </w:rPr>
          <w:t>:</w:t>
        </w:r>
        <w:r w:rsidRPr="009C7C1D">
          <w:rPr>
            <w:rFonts w:ascii="Montserrat" w:eastAsia="Montserrat" w:hAnsi="Montserrat" w:cs="Montserrat"/>
            <w:sz w:val="24"/>
            <w:szCs w:val="24"/>
          </w:rPr>
          <w:tab/>
        </w:r>
        <w:r>
          <w:rPr>
            <w:rFonts w:ascii="Montserrat" w:eastAsia="Montserrat" w:hAnsi="Montserrat" w:cs="Montserrat"/>
            <w:sz w:val="24"/>
            <w:szCs w:val="24"/>
          </w:rPr>
          <w:t>1</w:t>
        </w:r>
        <w:r>
          <w:rPr>
            <w:rFonts w:ascii="Montserrat" w:eastAsia="Montserrat" w:hAnsi="Montserrat" w:cs="Montserrat"/>
            <w:sz w:val="24"/>
            <w:szCs w:val="24"/>
          </w:rPr>
          <w:t>8</w:t>
        </w:r>
        <w:r>
          <w:rPr>
            <w:rFonts w:ascii="Montserrat" w:eastAsia="Montserrat" w:hAnsi="Montserrat" w:cs="Montserrat"/>
            <w:sz w:val="24"/>
            <w:szCs w:val="24"/>
          </w:rPr>
          <w:t>/20</w:t>
        </w:r>
      </w:ins>
    </w:p>
    <w:p w14:paraId="4DA368A9" w14:textId="77777777" w:rsidR="00B662BE" w:rsidRDefault="00B662BE" w:rsidP="00B662BE">
      <w:pPr>
        <w:rPr>
          <w:ins w:id="43" w:author="Wittman, Barry" w:date="2018-09-21T15:23:00Z"/>
          <w:rFonts w:ascii="Montserrat" w:eastAsia="Montserrat" w:hAnsi="Montserrat" w:cs="Montserrat"/>
          <w:sz w:val="24"/>
          <w:szCs w:val="24"/>
        </w:rPr>
      </w:pPr>
    </w:p>
    <w:p w14:paraId="27BE7D0D" w14:textId="19B8B497" w:rsidR="00B662BE" w:rsidRDefault="00B662BE" w:rsidP="00B662BE">
      <w:pPr>
        <w:rPr>
          <w:ins w:id="44" w:author="Wittman, Barry" w:date="2018-09-21T15:23:00Z"/>
          <w:rFonts w:ascii="Montserrat" w:eastAsia="Montserrat" w:hAnsi="Montserrat" w:cs="Montserrat"/>
          <w:sz w:val="24"/>
          <w:szCs w:val="24"/>
        </w:rPr>
      </w:pPr>
      <w:ins w:id="45" w:author="Wittman, Barry" w:date="2018-09-21T15:23:00Z">
        <w:r>
          <w:rPr>
            <w:rFonts w:ascii="Montserrat" w:eastAsia="Montserrat" w:hAnsi="Montserrat" w:cs="Montserrat"/>
            <w:sz w:val="24"/>
            <w:szCs w:val="24"/>
          </w:rPr>
          <w:t xml:space="preserve">Your introduction </w:t>
        </w:r>
        <w:r>
          <w:rPr>
            <w:rFonts w:ascii="Montserrat" w:eastAsia="Montserrat" w:hAnsi="Montserrat" w:cs="Montserrat"/>
            <w:sz w:val="24"/>
            <w:szCs w:val="24"/>
          </w:rPr>
          <w:t>explain</w:t>
        </w:r>
      </w:ins>
      <w:ins w:id="46" w:author="Wittman, Barry" w:date="2018-09-21T15:24:00Z">
        <w:r>
          <w:rPr>
            <w:rFonts w:ascii="Montserrat" w:eastAsia="Montserrat" w:hAnsi="Montserrat" w:cs="Montserrat"/>
            <w:sz w:val="24"/>
            <w:szCs w:val="24"/>
          </w:rPr>
          <w:t>s</w:t>
        </w:r>
      </w:ins>
      <w:ins w:id="47" w:author="Wittman, Barry" w:date="2018-09-21T15:23:00Z">
        <w:r>
          <w:rPr>
            <w:rFonts w:ascii="Montserrat" w:eastAsia="Montserrat" w:hAnsi="Montserrat" w:cs="Montserrat"/>
            <w:sz w:val="24"/>
            <w:szCs w:val="24"/>
          </w:rPr>
          <w:t xml:space="preserve"> the </w:t>
        </w:r>
      </w:ins>
      <w:ins w:id="48" w:author="Wittman, Barry" w:date="2018-09-21T15:24:00Z">
        <w:r>
          <w:rPr>
            <w:rFonts w:ascii="Montserrat" w:eastAsia="Montserrat" w:hAnsi="Montserrat" w:cs="Montserrat"/>
            <w:sz w:val="24"/>
            <w:szCs w:val="24"/>
          </w:rPr>
          <w:t xml:space="preserve">project well; however, you have some inaccurate discussion of how few Chinese </w:t>
        </w:r>
        <w:proofErr w:type="gramStart"/>
        <w:r>
          <w:rPr>
            <w:rFonts w:ascii="Montserrat" w:eastAsia="Montserrat" w:hAnsi="Montserrat" w:cs="Montserrat"/>
            <w:sz w:val="24"/>
            <w:szCs w:val="24"/>
          </w:rPr>
          <w:t>Checkers</w:t>
        </w:r>
        <w:proofErr w:type="gramEnd"/>
        <w:r>
          <w:rPr>
            <w:rFonts w:ascii="Montserrat" w:eastAsia="Montserrat" w:hAnsi="Montserrat" w:cs="Montserrat"/>
            <w:sz w:val="24"/>
            <w:szCs w:val="24"/>
          </w:rPr>
          <w:t xml:space="preserve"> games are available on the Internet.  There are many, but few allow for network play.</w:t>
        </w:r>
      </w:ins>
    </w:p>
    <w:p w14:paraId="019E1860" w14:textId="77777777" w:rsidR="00B662BE" w:rsidRPr="009C7C1D" w:rsidRDefault="00B662BE" w:rsidP="00B662BE">
      <w:pPr>
        <w:rPr>
          <w:ins w:id="49" w:author="Wittman, Barry" w:date="2018-09-21T15:23:00Z"/>
          <w:rFonts w:ascii="Montserrat" w:eastAsia="Montserrat" w:hAnsi="Montserrat" w:cs="Montserrat"/>
          <w:sz w:val="24"/>
          <w:szCs w:val="24"/>
        </w:rPr>
      </w:pPr>
    </w:p>
    <w:p w14:paraId="2919CBA8" w14:textId="66A52839" w:rsidR="00B662BE" w:rsidRDefault="00B662BE" w:rsidP="00B662BE">
      <w:pPr>
        <w:rPr>
          <w:ins w:id="50" w:author="Wittman, Barry" w:date="2018-09-21T15:23:00Z"/>
          <w:rFonts w:ascii="Montserrat" w:eastAsia="Montserrat" w:hAnsi="Montserrat" w:cs="Montserrat"/>
          <w:sz w:val="24"/>
          <w:szCs w:val="24"/>
        </w:rPr>
      </w:pPr>
      <w:ins w:id="51" w:author="Wittman, Barry" w:date="2018-09-21T15:23:00Z">
        <w:r w:rsidRPr="009C7C1D">
          <w:rPr>
            <w:rFonts w:ascii="Montserrat" w:eastAsia="Montserrat" w:hAnsi="Montserrat" w:cs="Montserrat"/>
            <w:sz w:val="24"/>
            <w:szCs w:val="24"/>
          </w:rPr>
          <w:t>Glossary</w:t>
        </w:r>
        <w:r>
          <w:rPr>
            <w:rFonts w:ascii="Montserrat" w:eastAsia="Montserrat" w:hAnsi="Montserrat" w:cs="Montserrat"/>
            <w:sz w:val="24"/>
            <w:szCs w:val="24"/>
          </w:rPr>
          <w:t>:</w:t>
        </w:r>
        <w:r w:rsidRPr="009C7C1D">
          <w:rPr>
            <w:rFonts w:ascii="Montserrat" w:eastAsia="Montserrat" w:hAnsi="Montserrat" w:cs="Montserrat"/>
            <w:sz w:val="24"/>
            <w:szCs w:val="24"/>
          </w:rPr>
          <w:tab/>
        </w:r>
      </w:ins>
      <w:ins w:id="52" w:author="Wittman, Barry" w:date="2018-09-21T15:26:00Z">
        <w:r>
          <w:rPr>
            <w:rFonts w:ascii="Montserrat" w:eastAsia="Montserrat" w:hAnsi="Montserrat" w:cs="Montserrat"/>
            <w:sz w:val="24"/>
            <w:szCs w:val="24"/>
          </w:rPr>
          <w:t>5</w:t>
        </w:r>
      </w:ins>
      <w:ins w:id="53" w:author="Wittman, Barry" w:date="2018-09-21T15:23:00Z">
        <w:r>
          <w:rPr>
            <w:rFonts w:ascii="Montserrat" w:eastAsia="Montserrat" w:hAnsi="Montserrat" w:cs="Montserrat"/>
            <w:sz w:val="24"/>
            <w:szCs w:val="24"/>
          </w:rPr>
          <w:t>/5</w:t>
        </w:r>
      </w:ins>
    </w:p>
    <w:p w14:paraId="5DA6A906" w14:textId="77777777" w:rsidR="00B662BE" w:rsidRDefault="00B662BE" w:rsidP="00B662BE">
      <w:pPr>
        <w:rPr>
          <w:ins w:id="54" w:author="Wittman, Barry" w:date="2018-09-21T15:23:00Z"/>
          <w:rFonts w:ascii="Montserrat" w:eastAsia="Montserrat" w:hAnsi="Montserrat" w:cs="Montserrat"/>
          <w:sz w:val="24"/>
          <w:szCs w:val="24"/>
        </w:rPr>
      </w:pPr>
    </w:p>
    <w:p w14:paraId="5DAF2AF9" w14:textId="153751B7" w:rsidR="00B662BE" w:rsidRDefault="00B662BE" w:rsidP="00B662BE">
      <w:pPr>
        <w:rPr>
          <w:ins w:id="55" w:author="Wittman, Barry" w:date="2018-09-21T15:23:00Z"/>
          <w:rFonts w:ascii="Montserrat" w:eastAsia="Montserrat" w:hAnsi="Montserrat" w:cs="Montserrat"/>
          <w:sz w:val="24"/>
          <w:szCs w:val="24"/>
        </w:rPr>
      </w:pPr>
      <w:ins w:id="56" w:author="Wittman, Barry" w:date="2018-09-21T15:26:00Z">
        <w:r>
          <w:rPr>
            <w:rFonts w:ascii="Montserrat" w:eastAsia="Montserrat" w:hAnsi="Montserrat" w:cs="Montserrat"/>
            <w:sz w:val="24"/>
            <w:szCs w:val="24"/>
          </w:rPr>
          <w:t>Your glossary was short, but there were not many terms you needed to define.</w:t>
        </w:r>
      </w:ins>
    </w:p>
    <w:p w14:paraId="2410883F" w14:textId="77777777" w:rsidR="00B662BE" w:rsidRPr="009C7C1D" w:rsidRDefault="00B662BE" w:rsidP="00B662BE">
      <w:pPr>
        <w:rPr>
          <w:ins w:id="57" w:author="Wittman, Barry" w:date="2018-09-21T15:23:00Z"/>
          <w:rFonts w:ascii="Montserrat" w:eastAsia="Montserrat" w:hAnsi="Montserrat" w:cs="Montserrat"/>
          <w:sz w:val="24"/>
          <w:szCs w:val="24"/>
        </w:rPr>
      </w:pPr>
    </w:p>
    <w:p w14:paraId="2947A10B" w14:textId="5F603938" w:rsidR="00B662BE" w:rsidRDefault="00B662BE" w:rsidP="00B662BE">
      <w:pPr>
        <w:rPr>
          <w:ins w:id="58" w:author="Wittman, Barry" w:date="2018-09-21T15:23:00Z"/>
          <w:rFonts w:ascii="Montserrat" w:eastAsia="Montserrat" w:hAnsi="Montserrat" w:cs="Montserrat"/>
          <w:sz w:val="24"/>
          <w:szCs w:val="24"/>
        </w:rPr>
      </w:pPr>
      <w:ins w:id="59" w:author="Wittman, Barry" w:date="2018-09-21T15:23:00Z">
        <w:r w:rsidRPr="009C7C1D">
          <w:rPr>
            <w:rFonts w:ascii="Montserrat" w:eastAsia="Montserrat" w:hAnsi="Montserrat" w:cs="Montserrat"/>
            <w:sz w:val="24"/>
            <w:szCs w:val="24"/>
          </w:rPr>
          <w:t>User requirements definition</w:t>
        </w:r>
        <w:r w:rsidRPr="009C7C1D">
          <w:rPr>
            <w:rFonts w:ascii="Montserrat" w:eastAsia="Montserrat" w:hAnsi="Montserrat" w:cs="Montserrat"/>
            <w:sz w:val="24"/>
            <w:szCs w:val="24"/>
          </w:rPr>
          <w:tab/>
          <w:t>1</w:t>
        </w:r>
      </w:ins>
      <w:ins w:id="60" w:author="Wittman, Barry" w:date="2018-09-21T15:27:00Z">
        <w:r>
          <w:rPr>
            <w:rFonts w:ascii="Montserrat" w:eastAsia="Montserrat" w:hAnsi="Montserrat" w:cs="Montserrat"/>
            <w:sz w:val="24"/>
            <w:szCs w:val="24"/>
          </w:rPr>
          <w:t>4</w:t>
        </w:r>
      </w:ins>
      <w:ins w:id="61" w:author="Wittman, Barry" w:date="2018-09-21T15:23:00Z">
        <w:r>
          <w:rPr>
            <w:rFonts w:ascii="Montserrat" w:eastAsia="Montserrat" w:hAnsi="Montserrat" w:cs="Montserrat"/>
            <w:sz w:val="24"/>
            <w:szCs w:val="24"/>
          </w:rPr>
          <w:t>/15</w:t>
        </w:r>
      </w:ins>
    </w:p>
    <w:p w14:paraId="3BF9F9C3" w14:textId="77777777" w:rsidR="00B662BE" w:rsidRDefault="00B662BE" w:rsidP="00B662BE">
      <w:pPr>
        <w:rPr>
          <w:ins w:id="62" w:author="Wittman, Barry" w:date="2018-09-21T15:23:00Z"/>
          <w:rFonts w:ascii="Montserrat" w:eastAsia="Montserrat" w:hAnsi="Montserrat" w:cs="Montserrat"/>
          <w:sz w:val="24"/>
          <w:szCs w:val="24"/>
        </w:rPr>
      </w:pPr>
    </w:p>
    <w:p w14:paraId="7FEF94B6" w14:textId="5D6E016E" w:rsidR="00B662BE" w:rsidRDefault="00B662BE" w:rsidP="00B662BE">
      <w:pPr>
        <w:rPr>
          <w:ins w:id="63" w:author="Wittman, Barry" w:date="2018-09-21T15:41:00Z"/>
          <w:rFonts w:ascii="Montserrat" w:eastAsia="Montserrat" w:hAnsi="Montserrat" w:cs="Montserrat"/>
          <w:sz w:val="24"/>
          <w:szCs w:val="24"/>
        </w:rPr>
      </w:pPr>
      <w:ins w:id="64" w:author="Wittman, Barry" w:date="2018-09-21T15:23:00Z">
        <w:r>
          <w:rPr>
            <w:rFonts w:ascii="Montserrat" w:eastAsia="Montserrat" w:hAnsi="Montserrat" w:cs="Montserrat"/>
            <w:sz w:val="24"/>
            <w:szCs w:val="24"/>
          </w:rPr>
          <w:t xml:space="preserve">Your user requirements definition </w:t>
        </w:r>
      </w:ins>
      <w:ins w:id="65" w:author="Wittman, Barry" w:date="2018-09-21T15:27:00Z">
        <w:r>
          <w:rPr>
            <w:rFonts w:ascii="Montserrat" w:eastAsia="Montserrat" w:hAnsi="Montserrat" w:cs="Montserrat"/>
            <w:sz w:val="24"/>
            <w:szCs w:val="24"/>
          </w:rPr>
          <w:t xml:space="preserve">explained the game of Chinese </w:t>
        </w:r>
        <w:proofErr w:type="gramStart"/>
        <w:r>
          <w:rPr>
            <w:rFonts w:ascii="Montserrat" w:eastAsia="Montserrat" w:hAnsi="Montserrat" w:cs="Montserrat"/>
            <w:sz w:val="24"/>
            <w:szCs w:val="24"/>
          </w:rPr>
          <w:t>Checkers</w:t>
        </w:r>
        <w:proofErr w:type="gramEnd"/>
        <w:r>
          <w:rPr>
            <w:rFonts w:ascii="Montserrat" w:eastAsia="Montserrat" w:hAnsi="Montserrat" w:cs="Montserrat"/>
            <w:sz w:val="24"/>
            <w:szCs w:val="24"/>
          </w:rPr>
          <w:t xml:space="preserve"> very clearly.  Some discussion of the GUI (buttons</w:t>
        </w:r>
      </w:ins>
      <w:ins w:id="66" w:author="Wittman, Barry" w:date="2018-09-21T15:28:00Z">
        <w:r>
          <w:rPr>
            <w:rFonts w:ascii="Montserrat" w:eastAsia="Montserrat" w:hAnsi="Montserrat" w:cs="Montserrat"/>
            <w:sz w:val="24"/>
            <w:szCs w:val="24"/>
          </w:rPr>
          <w:t xml:space="preserve"> or menus</w:t>
        </w:r>
      </w:ins>
      <w:ins w:id="67" w:author="Wittman, Barry" w:date="2018-09-21T15:27:00Z">
        <w:r>
          <w:rPr>
            <w:rFonts w:ascii="Montserrat" w:eastAsia="Montserrat" w:hAnsi="Montserrat" w:cs="Montserrat"/>
            <w:sz w:val="24"/>
            <w:szCs w:val="24"/>
          </w:rPr>
          <w:t xml:space="preserve"> to </w:t>
        </w:r>
      </w:ins>
      <w:ins w:id="68" w:author="Wittman, Barry" w:date="2018-09-21T15:28:00Z">
        <w:r>
          <w:rPr>
            <w:rFonts w:ascii="Montserrat" w:eastAsia="Montserrat" w:hAnsi="Montserrat" w:cs="Montserrat"/>
            <w:sz w:val="24"/>
            <w:szCs w:val="24"/>
          </w:rPr>
          <w:t>quit the game</w:t>
        </w:r>
      </w:ins>
      <w:ins w:id="69" w:author="Wittman, Barry" w:date="2018-09-21T15:27:00Z">
        <w:r>
          <w:rPr>
            <w:rFonts w:ascii="Montserrat" w:eastAsia="Montserrat" w:hAnsi="Montserrat" w:cs="Montserrat"/>
            <w:sz w:val="24"/>
            <w:szCs w:val="24"/>
          </w:rPr>
          <w:t>, perhaps a chat function?) would have been useful.</w:t>
        </w:r>
      </w:ins>
    </w:p>
    <w:p w14:paraId="213BF2BD" w14:textId="78925522" w:rsidR="00AD34E1" w:rsidRDefault="00AD34E1" w:rsidP="00B662BE">
      <w:pPr>
        <w:rPr>
          <w:ins w:id="70" w:author="Wittman, Barry" w:date="2018-09-21T15:41:00Z"/>
          <w:rFonts w:ascii="Montserrat" w:eastAsia="Montserrat" w:hAnsi="Montserrat" w:cs="Montserrat"/>
          <w:sz w:val="24"/>
          <w:szCs w:val="24"/>
        </w:rPr>
      </w:pPr>
    </w:p>
    <w:p w14:paraId="20D8EBD8" w14:textId="053169AA" w:rsidR="00AD34E1" w:rsidRDefault="00AD34E1" w:rsidP="00B662BE">
      <w:pPr>
        <w:rPr>
          <w:ins w:id="71" w:author="Wittman, Barry" w:date="2018-09-21T15:23:00Z"/>
          <w:rFonts w:ascii="Montserrat" w:eastAsia="Montserrat" w:hAnsi="Montserrat" w:cs="Montserrat"/>
          <w:sz w:val="24"/>
          <w:szCs w:val="24"/>
        </w:rPr>
      </w:pPr>
      <w:ins w:id="72" w:author="Wittman, Barry" w:date="2018-09-21T15:41:00Z">
        <w:r>
          <w:rPr>
            <w:rFonts w:ascii="Montserrat" w:eastAsia="Montserrat" w:hAnsi="Montserrat" w:cs="Montserrat"/>
            <w:sz w:val="24"/>
            <w:szCs w:val="24"/>
          </w:rPr>
          <w:t>Of course, your group has a tremendous advantage in that you were trying to describe something that already exists.</w:t>
        </w:r>
      </w:ins>
    </w:p>
    <w:p w14:paraId="32235548" w14:textId="77777777" w:rsidR="00B662BE" w:rsidRDefault="00B662BE" w:rsidP="00B662BE">
      <w:pPr>
        <w:rPr>
          <w:ins w:id="73" w:author="Wittman, Barry" w:date="2018-09-21T15:23:00Z"/>
          <w:rFonts w:ascii="Montserrat" w:eastAsia="Montserrat" w:hAnsi="Montserrat" w:cs="Montserrat"/>
          <w:sz w:val="24"/>
          <w:szCs w:val="24"/>
        </w:rPr>
      </w:pPr>
    </w:p>
    <w:p w14:paraId="108B77F6" w14:textId="77777777" w:rsidR="00B662BE" w:rsidRPr="009C7C1D" w:rsidRDefault="00B662BE" w:rsidP="00B662BE">
      <w:pPr>
        <w:rPr>
          <w:ins w:id="74" w:author="Wittman, Barry" w:date="2018-09-21T15:23:00Z"/>
          <w:rFonts w:ascii="Montserrat" w:eastAsia="Montserrat" w:hAnsi="Montserrat" w:cs="Montserrat"/>
          <w:sz w:val="24"/>
          <w:szCs w:val="24"/>
        </w:rPr>
      </w:pPr>
    </w:p>
    <w:p w14:paraId="5185D2CF" w14:textId="12F73DE7" w:rsidR="00B662BE" w:rsidRDefault="00B662BE" w:rsidP="00B662BE">
      <w:pPr>
        <w:rPr>
          <w:ins w:id="75" w:author="Wittman, Barry" w:date="2018-09-21T15:23:00Z"/>
          <w:rFonts w:ascii="Montserrat" w:eastAsia="Montserrat" w:hAnsi="Montserrat" w:cs="Montserrat"/>
          <w:sz w:val="24"/>
          <w:szCs w:val="24"/>
        </w:rPr>
      </w:pPr>
      <w:ins w:id="76" w:author="Wittman, Barry" w:date="2018-09-21T15:23:00Z">
        <w:r>
          <w:rPr>
            <w:rFonts w:ascii="Montserrat" w:eastAsia="Montserrat" w:hAnsi="Montserrat" w:cs="Montserrat"/>
            <w:sz w:val="24"/>
            <w:szCs w:val="24"/>
          </w:rPr>
          <w:t>System architecture:</w:t>
        </w:r>
        <w:r>
          <w:rPr>
            <w:rFonts w:ascii="Montserrat" w:eastAsia="Montserrat" w:hAnsi="Montserrat" w:cs="Montserrat"/>
            <w:sz w:val="24"/>
            <w:szCs w:val="24"/>
          </w:rPr>
          <w:tab/>
        </w:r>
      </w:ins>
      <w:ins w:id="77" w:author="Wittman, Barry" w:date="2018-09-21T15:28:00Z">
        <w:r>
          <w:rPr>
            <w:rFonts w:ascii="Montserrat" w:eastAsia="Montserrat" w:hAnsi="Montserrat" w:cs="Montserrat"/>
            <w:sz w:val="24"/>
            <w:szCs w:val="24"/>
          </w:rPr>
          <w:t>9</w:t>
        </w:r>
      </w:ins>
      <w:ins w:id="78" w:author="Wittman, Barry" w:date="2018-09-21T15:23:00Z">
        <w:r>
          <w:rPr>
            <w:rFonts w:ascii="Montserrat" w:eastAsia="Montserrat" w:hAnsi="Montserrat" w:cs="Montserrat"/>
            <w:sz w:val="24"/>
            <w:szCs w:val="24"/>
          </w:rPr>
          <w:t>/10</w:t>
        </w:r>
      </w:ins>
    </w:p>
    <w:p w14:paraId="15F5431E" w14:textId="77777777" w:rsidR="00B662BE" w:rsidRDefault="00B662BE" w:rsidP="00B662BE">
      <w:pPr>
        <w:rPr>
          <w:ins w:id="79" w:author="Wittman, Barry" w:date="2018-09-21T15:23:00Z"/>
          <w:rFonts w:ascii="Montserrat" w:eastAsia="Montserrat" w:hAnsi="Montserrat" w:cs="Montserrat"/>
          <w:sz w:val="24"/>
          <w:szCs w:val="24"/>
        </w:rPr>
      </w:pPr>
    </w:p>
    <w:p w14:paraId="7D1C894C" w14:textId="2BAA144C" w:rsidR="00B662BE" w:rsidRDefault="00B662BE" w:rsidP="00B662BE">
      <w:pPr>
        <w:rPr>
          <w:ins w:id="80" w:author="Wittman, Barry" w:date="2018-09-21T15:23:00Z"/>
          <w:rFonts w:ascii="Montserrat" w:eastAsia="Montserrat" w:hAnsi="Montserrat" w:cs="Montserrat"/>
          <w:sz w:val="24"/>
          <w:szCs w:val="24"/>
        </w:rPr>
      </w:pPr>
      <w:ins w:id="81" w:author="Wittman, Barry" w:date="2018-09-21T15:23:00Z">
        <w:r>
          <w:rPr>
            <w:rFonts w:ascii="Montserrat" w:eastAsia="Montserrat" w:hAnsi="Montserrat" w:cs="Montserrat"/>
            <w:sz w:val="24"/>
            <w:szCs w:val="24"/>
          </w:rPr>
          <w:t xml:space="preserve">Your system architecture was </w:t>
        </w:r>
      </w:ins>
      <w:ins w:id="82" w:author="Wittman, Barry" w:date="2018-09-21T15:28:00Z">
        <w:r>
          <w:rPr>
            <w:rFonts w:ascii="Montserrat" w:eastAsia="Montserrat" w:hAnsi="Montserrat" w:cs="Montserrat"/>
            <w:sz w:val="24"/>
            <w:szCs w:val="24"/>
          </w:rPr>
          <w:t xml:space="preserve">solid. </w:t>
        </w:r>
      </w:ins>
      <w:ins w:id="83" w:author="Wittman, Barry" w:date="2018-09-21T15:29:00Z">
        <w:r>
          <w:rPr>
            <w:rFonts w:ascii="Montserrat" w:eastAsia="Montserrat" w:hAnsi="Montserrat" w:cs="Montserrat"/>
            <w:sz w:val="24"/>
            <w:szCs w:val="24"/>
          </w:rPr>
          <w:t>However, y</w:t>
        </w:r>
      </w:ins>
      <w:ins w:id="84" w:author="Wittman, Barry" w:date="2018-09-21T15:28:00Z">
        <w:r>
          <w:rPr>
            <w:rFonts w:ascii="Montserrat" w:eastAsia="Montserrat" w:hAnsi="Montserrat" w:cs="Montserrat"/>
            <w:sz w:val="24"/>
            <w:szCs w:val="24"/>
          </w:rPr>
          <w:t xml:space="preserve">ou use statements like </w:t>
        </w:r>
      </w:ins>
      <w:ins w:id="85" w:author="Wittman, Barry" w:date="2018-09-21T15:29:00Z">
        <w:r>
          <w:rPr>
            <w:rFonts w:ascii="Montserrat" w:eastAsia="Montserrat" w:hAnsi="Montserrat" w:cs="Montserrat"/>
            <w:sz w:val="24"/>
            <w:szCs w:val="24"/>
          </w:rPr>
          <w:t>“game state” without being clear what that state includes.</w:t>
        </w:r>
      </w:ins>
    </w:p>
    <w:p w14:paraId="4ACC19AD" w14:textId="77777777" w:rsidR="00B662BE" w:rsidRPr="009C7C1D" w:rsidRDefault="00B662BE" w:rsidP="00B662BE">
      <w:pPr>
        <w:rPr>
          <w:ins w:id="86" w:author="Wittman, Barry" w:date="2018-09-21T15:23:00Z"/>
          <w:rFonts w:ascii="Montserrat" w:eastAsia="Montserrat" w:hAnsi="Montserrat" w:cs="Montserrat"/>
          <w:sz w:val="24"/>
          <w:szCs w:val="24"/>
        </w:rPr>
      </w:pPr>
    </w:p>
    <w:p w14:paraId="1301DF70" w14:textId="5050B592" w:rsidR="00B662BE" w:rsidRDefault="00B662BE" w:rsidP="00B662BE">
      <w:pPr>
        <w:rPr>
          <w:ins w:id="87" w:author="Wittman, Barry" w:date="2018-09-21T15:23:00Z"/>
          <w:rFonts w:ascii="Montserrat" w:eastAsia="Montserrat" w:hAnsi="Montserrat" w:cs="Montserrat"/>
          <w:sz w:val="24"/>
          <w:szCs w:val="24"/>
        </w:rPr>
      </w:pPr>
      <w:ins w:id="88" w:author="Wittman, Barry" w:date="2018-09-21T15:23:00Z">
        <w:r w:rsidRPr="009C7C1D">
          <w:rPr>
            <w:rFonts w:ascii="Montserrat" w:eastAsia="Montserrat" w:hAnsi="Montserrat" w:cs="Montserrat"/>
            <w:sz w:val="24"/>
            <w:szCs w:val="24"/>
          </w:rPr>
          <w:t>Syste</w:t>
        </w:r>
        <w:r>
          <w:rPr>
            <w:rFonts w:ascii="Montserrat" w:eastAsia="Montserrat" w:hAnsi="Montserrat" w:cs="Montserrat"/>
            <w:sz w:val="24"/>
            <w:szCs w:val="24"/>
          </w:rPr>
          <w:t>m requirements specification:</w:t>
        </w:r>
        <w:r>
          <w:rPr>
            <w:rFonts w:ascii="Montserrat" w:eastAsia="Montserrat" w:hAnsi="Montserrat" w:cs="Montserrat"/>
            <w:sz w:val="24"/>
            <w:szCs w:val="24"/>
          </w:rPr>
          <w:tab/>
          <w:t>1</w:t>
        </w:r>
      </w:ins>
      <w:ins w:id="89" w:author="Wittman, Barry" w:date="2018-09-21T15:29:00Z">
        <w:r>
          <w:rPr>
            <w:rFonts w:ascii="Montserrat" w:eastAsia="Montserrat" w:hAnsi="Montserrat" w:cs="Montserrat"/>
            <w:sz w:val="24"/>
            <w:szCs w:val="24"/>
          </w:rPr>
          <w:t>3</w:t>
        </w:r>
      </w:ins>
      <w:ins w:id="90" w:author="Wittman, Barry" w:date="2018-09-21T15:23:00Z">
        <w:r>
          <w:rPr>
            <w:rFonts w:ascii="Montserrat" w:eastAsia="Montserrat" w:hAnsi="Montserrat" w:cs="Montserrat"/>
            <w:sz w:val="24"/>
            <w:szCs w:val="24"/>
          </w:rPr>
          <w:t>/15</w:t>
        </w:r>
      </w:ins>
    </w:p>
    <w:p w14:paraId="49E57A25" w14:textId="77777777" w:rsidR="00B662BE" w:rsidRDefault="00B662BE" w:rsidP="00B662BE">
      <w:pPr>
        <w:rPr>
          <w:ins w:id="91" w:author="Wittman, Barry" w:date="2018-09-21T15:23:00Z"/>
          <w:rFonts w:ascii="Montserrat" w:eastAsia="Montserrat" w:hAnsi="Montserrat" w:cs="Montserrat"/>
          <w:sz w:val="24"/>
          <w:szCs w:val="24"/>
        </w:rPr>
      </w:pPr>
    </w:p>
    <w:p w14:paraId="038BA899" w14:textId="6380C1EE" w:rsidR="00B662BE" w:rsidRDefault="00B662BE" w:rsidP="00B662BE">
      <w:pPr>
        <w:rPr>
          <w:ins w:id="92" w:author="Wittman, Barry" w:date="2018-09-21T15:23:00Z"/>
          <w:rFonts w:ascii="Montserrat" w:eastAsia="Montserrat" w:hAnsi="Montserrat" w:cs="Montserrat"/>
          <w:sz w:val="24"/>
          <w:szCs w:val="24"/>
        </w:rPr>
      </w:pPr>
      <w:ins w:id="93" w:author="Wittman, Barry" w:date="2018-09-21T15:23:00Z">
        <w:r>
          <w:rPr>
            <w:rFonts w:ascii="Montserrat" w:eastAsia="Montserrat" w:hAnsi="Montserrat" w:cs="Montserrat"/>
            <w:sz w:val="24"/>
            <w:szCs w:val="24"/>
          </w:rPr>
          <w:t>Your system</w:t>
        </w:r>
        <w:r>
          <w:rPr>
            <w:rFonts w:ascii="Montserrat" w:eastAsia="Montserrat" w:hAnsi="Montserrat" w:cs="Montserrat"/>
            <w:sz w:val="24"/>
            <w:szCs w:val="24"/>
          </w:rPr>
          <w:t xml:space="preserve"> requirements specification covered most of the details.  A UI mockup might have been useful.  Discussion of UI and whether the game </w:t>
        </w:r>
      </w:ins>
      <w:ins w:id="94" w:author="Wittman, Barry" w:date="2018-09-21T15:30:00Z">
        <w:r>
          <w:rPr>
            <w:rFonts w:ascii="Montserrat" w:eastAsia="Montserrat" w:hAnsi="Montserrat" w:cs="Montserrat"/>
            <w:sz w:val="24"/>
            <w:szCs w:val="24"/>
          </w:rPr>
          <w:t xml:space="preserve">supports </w:t>
        </w:r>
      </w:ins>
      <w:ins w:id="95" w:author="Wittman, Barry" w:date="2018-09-21T15:23:00Z">
        <w:r>
          <w:rPr>
            <w:rFonts w:ascii="Montserrat" w:eastAsia="Montserrat" w:hAnsi="Montserrat" w:cs="Montserrat"/>
            <w:sz w:val="24"/>
            <w:szCs w:val="24"/>
          </w:rPr>
          <w:t>window</w:t>
        </w:r>
      </w:ins>
      <w:ins w:id="96" w:author="Wittman, Barry" w:date="2018-09-21T15:30:00Z">
        <w:r>
          <w:rPr>
            <w:rFonts w:ascii="Montserrat" w:eastAsia="Montserrat" w:hAnsi="Montserrat" w:cs="Montserrat"/>
            <w:sz w:val="24"/>
            <w:szCs w:val="24"/>
          </w:rPr>
          <w:t>ed</w:t>
        </w:r>
      </w:ins>
      <w:ins w:id="97" w:author="Wittman, Barry" w:date="2018-09-21T15:23:00Z">
        <w:r>
          <w:rPr>
            <w:rFonts w:ascii="Montserrat" w:eastAsia="Montserrat" w:hAnsi="Montserrat" w:cs="Montserrat"/>
            <w:sz w:val="24"/>
            <w:szCs w:val="24"/>
          </w:rPr>
          <w:t>, full-screen,</w:t>
        </w:r>
      </w:ins>
      <w:ins w:id="98" w:author="Wittman, Barry" w:date="2018-09-21T15:30:00Z">
        <w:r>
          <w:rPr>
            <w:rFonts w:ascii="Montserrat" w:eastAsia="Montserrat" w:hAnsi="Montserrat" w:cs="Montserrat"/>
            <w:sz w:val="24"/>
            <w:szCs w:val="24"/>
          </w:rPr>
          <w:t xml:space="preserve"> or both modes </w:t>
        </w:r>
        <w:r w:rsidR="00AB426B">
          <w:rPr>
            <w:rFonts w:ascii="Montserrat" w:eastAsia="Montserrat" w:hAnsi="Montserrat" w:cs="Montserrat"/>
            <w:sz w:val="24"/>
            <w:szCs w:val="24"/>
          </w:rPr>
          <w:t>sh</w:t>
        </w:r>
        <w:r>
          <w:rPr>
            <w:rFonts w:ascii="Montserrat" w:eastAsia="Montserrat" w:hAnsi="Montserrat" w:cs="Montserrat"/>
            <w:sz w:val="24"/>
            <w:szCs w:val="24"/>
          </w:rPr>
          <w:t>ould have been</w:t>
        </w:r>
        <w:r w:rsidR="00AB426B">
          <w:rPr>
            <w:rFonts w:ascii="Montserrat" w:eastAsia="Montserrat" w:hAnsi="Montserrat" w:cs="Montserrat"/>
            <w:sz w:val="24"/>
            <w:szCs w:val="24"/>
          </w:rPr>
          <w:t xml:space="preserve"> covered.</w:t>
        </w:r>
      </w:ins>
    </w:p>
    <w:p w14:paraId="7902A843" w14:textId="77777777" w:rsidR="00B662BE" w:rsidRPr="009C7C1D" w:rsidRDefault="00B662BE" w:rsidP="00B662BE">
      <w:pPr>
        <w:rPr>
          <w:ins w:id="99" w:author="Wittman, Barry" w:date="2018-09-21T15:23:00Z"/>
          <w:rFonts w:ascii="Montserrat" w:eastAsia="Montserrat" w:hAnsi="Montserrat" w:cs="Montserrat"/>
          <w:sz w:val="24"/>
          <w:szCs w:val="24"/>
        </w:rPr>
      </w:pPr>
    </w:p>
    <w:p w14:paraId="75FE0427" w14:textId="63A5B62E" w:rsidR="00B662BE" w:rsidRDefault="00B662BE" w:rsidP="00B662BE">
      <w:pPr>
        <w:rPr>
          <w:ins w:id="100" w:author="Wittman, Barry" w:date="2018-09-21T15:23:00Z"/>
          <w:rFonts w:ascii="Montserrat" w:eastAsia="Montserrat" w:hAnsi="Montserrat" w:cs="Montserrat"/>
          <w:sz w:val="24"/>
          <w:szCs w:val="24"/>
        </w:rPr>
      </w:pPr>
      <w:ins w:id="101" w:author="Wittman, Barry" w:date="2018-09-21T15:23:00Z">
        <w:r>
          <w:rPr>
            <w:rFonts w:ascii="Montserrat" w:eastAsia="Montserrat" w:hAnsi="Montserrat" w:cs="Montserrat"/>
            <w:sz w:val="24"/>
            <w:szCs w:val="24"/>
          </w:rPr>
          <w:t>System models:</w:t>
        </w:r>
        <w:r w:rsidR="00AB426B">
          <w:rPr>
            <w:rFonts w:ascii="Montserrat" w:eastAsia="Montserrat" w:hAnsi="Montserrat" w:cs="Montserrat"/>
            <w:sz w:val="24"/>
            <w:szCs w:val="24"/>
          </w:rPr>
          <w:tab/>
        </w:r>
      </w:ins>
      <w:ins w:id="102" w:author="Wittman, Barry" w:date="2018-09-21T15:31:00Z">
        <w:r w:rsidR="00AB426B">
          <w:rPr>
            <w:rFonts w:ascii="Montserrat" w:eastAsia="Montserrat" w:hAnsi="Montserrat" w:cs="Montserrat"/>
            <w:sz w:val="24"/>
            <w:szCs w:val="24"/>
          </w:rPr>
          <w:t>4</w:t>
        </w:r>
      </w:ins>
      <w:ins w:id="103" w:author="Wittman, Barry" w:date="2018-09-21T15:23:00Z">
        <w:r>
          <w:rPr>
            <w:rFonts w:ascii="Montserrat" w:eastAsia="Montserrat" w:hAnsi="Montserrat" w:cs="Montserrat"/>
            <w:sz w:val="24"/>
            <w:szCs w:val="24"/>
          </w:rPr>
          <w:t>/5</w:t>
        </w:r>
      </w:ins>
    </w:p>
    <w:p w14:paraId="2CF24913" w14:textId="77777777" w:rsidR="00B662BE" w:rsidRDefault="00B662BE" w:rsidP="00B662BE">
      <w:pPr>
        <w:rPr>
          <w:ins w:id="104" w:author="Wittman, Barry" w:date="2018-09-21T15:23:00Z"/>
          <w:rFonts w:ascii="Montserrat" w:eastAsia="Montserrat" w:hAnsi="Montserrat" w:cs="Montserrat"/>
          <w:sz w:val="24"/>
          <w:szCs w:val="24"/>
        </w:rPr>
      </w:pPr>
    </w:p>
    <w:p w14:paraId="65EA2FF2" w14:textId="5E2EF4C3" w:rsidR="00B662BE" w:rsidRDefault="00AB426B" w:rsidP="00B662BE">
      <w:pPr>
        <w:rPr>
          <w:ins w:id="105" w:author="Wittman, Barry" w:date="2018-09-21T15:23:00Z"/>
          <w:rFonts w:ascii="Montserrat" w:eastAsia="Montserrat" w:hAnsi="Montserrat" w:cs="Montserrat"/>
          <w:sz w:val="24"/>
          <w:szCs w:val="24"/>
        </w:rPr>
      </w:pPr>
      <w:ins w:id="106" w:author="Wittman, Barry" w:date="2018-09-21T15:31:00Z">
        <w:r>
          <w:rPr>
            <w:rFonts w:ascii="Montserrat" w:eastAsia="Montserrat" w:hAnsi="Montserrat" w:cs="Montserrat"/>
            <w:sz w:val="24"/>
            <w:szCs w:val="24"/>
          </w:rPr>
          <w:t xml:space="preserve">Your client server model is reasonable, but in actual fact, computers may communicate directly with each other.  The host computer will probably </w:t>
        </w:r>
      </w:ins>
      <w:ins w:id="107" w:author="Wittman, Barry" w:date="2018-09-21T15:32:00Z">
        <w:r>
          <w:rPr>
            <w:rFonts w:ascii="Montserrat" w:eastAsia="Montserrat" w:hAnsi="Montserrat" w:cs="Montserrat"/>
            <w:sz w:val="24"/>
            <w:szCs w:val="24"/>
          </w:rPr>
          <w:t xml:space="preserve">share all </w:t>
        </w:r>
      </w:ins>
      <w:ins w:id="108" w:author="Wittman, Barry" w:date="2018-09-21T15:31:00Z">
        <w:r>
          <w:rPr>
            <w:rFonts w:ascii="Montserrat" w:eastAsia="Montserrat" w:hAnsi="Montserrat" w:cs="Montserrat"/>
            <w:sz w:val="24"/>
            <w:szCs w:val="24"/>
          </w:rPr>
          <w:t xml:space="preserve">IP addresses </w:t>
        </w:r>
      </w:ins>
      <w:ins w:id="109" w:author="Wittman, Barry" w:date="2018-09-21T15:32:00Z">
        <w:r>
          <w:rPr>
            <w:rFonts w:ascii="Montserrat" w:eastAsia="Montserrat" w:hAnsi="Montserrat" w:cs="Montserrat"/>
            <w:sz w:val="24"/>
            <w:szCs w:val="24"/>
          </w:rPr>
          <w:t xml:space="preserve">with </w:t>
        </w:r>
      </w:ins>
      <w:ins w:id="110" w:author="Wittman, Barry" w:date="2018-09-21T15:31:00Z">
        <w:r>
          <w:rPr>
            <w:rFonts w:ascii="Montserrat" w:eastAsia="Montserrat" w:hAnsi="Montserrat" w:cs="Montserrat"/>
            <w:sz w:val="24"/>
            <w:szCs w:val="24"/>
          </w:rPr>
          <w:t>all the other computers.</w:t>
        </w:r>
      </w:ins>
      <w:ins w:id="111" w:author="Wittman, Barry" w:date="2018-09-21T15:32:00Z">
        <w:r>
          <w:rPr>
            <w:rFonts w:ascii="Montserrat" w:eastAsia="Montserrat" w:hAnsi="Montserrat" w:cs="Montserrat"/>
            <w:sz w:val="24"/>
            <w:szCs w:val="24"/>
          </w:rPr>
          <w:t xml:space="preserve">  Text explaining the model would have been helpful.</w:t>
        </w:r>
      </w:ins>
    </w:p>
    <w:p w14:paraId="643E5325" w14:textId="77777777" w:rsidR="00B662BE" w:rsidRPr="009C7C1D" w:rsidRDefault="00B662BE" w:rsidP="00B662BE">
      <w:pPr>
        <w:rPr>
          <w:ins w:id="112" w:author="Wittman, Barry" w:date="2018-09-21T15:23:00Z"/>
          <w:rFonts w:ascii="Montserrat" w:eastAsia="Montserrat" w:hAnsi="Montserrat" w:cs="Montserrat"/>
          <w:sz w:val="24"/>
          <w:szCs w:val="24"/>
        </w:rPr>
      </w:pPr>
    </w:p>
    <w:p w14:paraId="4608926D" w14:textId="4083E72D" w:rsidR="00B662BE" w:rsidRDefault="00B662BE" w:rsidP="00B662BE">
      <w:pPr>
        <w:rPr>
          <w:ins w:id="113" w:author="Wittman, Barry" w:date="2018-09-21T15:23:00Z"/>
          <w:rFonts w:ascii="Montserrat" w:eastAsia="Montserrat" w:hAnsi="Montserrat" w:cs="Montserrat"/>
          <w:sz w:val="24"/>
          <w:szCs w:val="24"/>
        </w:rPr>
      </w:pPr>
      <w:ins w:id="114" w:author="Wittman, Barry" w:date="2018-09-21T15:23:00Z">
        <w:r w:rsidRPr="009C7C1D">
          <w:rPr>
            <w:rFonts w:ascii="Montserrat" w:eastAsia="Montserrat" w:hAnsi="Montserrat" w:cs="Montserrat"/>
            <w:sz w:val="24"/>
            <w:szCs w:val="24"/>
          </w:rPr>
          <w:t>System evolution</w:t>
        </w:r>
        <w:r>
          <w:rPr>
            <w:rFonts w:ascii="Montserrat" w:eastAsia="Montserrat" w:hAnsi="Montserrat" w:cs="Montserrat"/>
            <w:sz w:val="24"/>
            <w:szCs w:val="24"/>
          </w:rPr>
          <w:t>:</w:t>
        </w:r>
        <w:r w:rsidRPr="009C7C1D">
          <w:rPr>
            <w:rFonts w:ascii="Montserrat" w:eastAsia="Montserrat" w:hAnsi="Montserrat" w:cs="Montserrat"/>
            <w:sz w:val="24"/>
            <w:szCs w:val="24"/>
          </w:rPr>
          <w:tab/>
        </w:r>
        <w:r>
          <w:rPr>
            <w:rFonts w:ascii="Montserrat" w:eastAsia="Montserrat" w:hAnsi="Montserrat" w:cs="Montserrat"/>
            <w:sz w:val="24"/>
            <w:szCs w:val="24"/>
          </w:rPr>
          <w:t>1</w:t>
        </w:r>
      </w:ins>
      <w:ins w:id="115" w:author="Wittman, Barry" w:date="2018-09-21T15:33:00Z">
        <w:r w:rsidR="00AB426B">
          <w:rPr>
            <w:rFonts w:ascii="Montserrat" w:eastAsia="Montserrat" w:hAnsi="Montserrat" w:cs="Montserrat"/>
            <w:sz w:val="24"/>
            <w:szCs w:val="24"/>
          </w:rPr>
          <w:t>5</w:t>
        </w:r>
      </w:ins>
      <w:ins w:id="116" w:author="Wittman, Barry" w:date="2018-09-21T15:23:00Z">
        <w:r>
          <w:rPr>
            <w:rFonts w:ascii="Montserrat" w:eastAsia="Montserrat" w:hAnsi="Montserrat" w:cs="Montserrat"/>
            <w:sz w:val="24"/>
            <w:szCs w:val="24"/>
          </w:rPr>
          <w:t>/15</w:t>
        </w:r>
      </w:ins>
    </w:p>
    <w:p w14:paraId="51E62D39" w14:textId="77777777" w:rsidR="00B662BE" w:rsidRDefault="00B662BE" w:rsidP="00B662BE">
      <w:pPr>
        <w:rPr>
          <w:ins w:id="117" w:author="Wittman, Barry" w:date="2018-09-21T15:23:00Z"/>
          <w:rFonts w:ascii="Montserrat" w:eastAsia="Montserrat" w:hAnsi="Montserrat" w:cs="Montserrat"/>
          <w:sz w:val="24"/>
          <w:szCs w:val="24"/>
        </w:rPr>
      </w:pPr>
    </w:p>
    <w:p w14:paraId="6FB9E9A1" w14:textId="0ACC04FD" w:rsidR="00B662BE" w:rsidRDefault="00AB426B" w:rsidP="00B662BE">
      <w:pPr>
        <w:rPr>
          <w:ins w:id="118" w:author="Wittman, Barry" w:date="2018-09-21T15:23:00Z"/>
          <w:rFonts w:ascii="Montserrat" w:eastAsia="Montserrat" w:hAnsi="Montserrat" w:cs="Montserrat"/>
          <w:sz w:val="24"/>
          <w:szCs w:val="24"/>
        </w:rPr>
      </w:pPr>
      <w:ins w:id="119" w:author="Wittman, Barry" w:date="2018-09-21T15:36:00Z">
        <w:r>
          <w:rPr>
            <w:rFonts w:ascii="Montserrat" w:eastAsia="Montserrat" w:hAnsi="Montserrat" w:cs="Montserrat"/>
            <w:sz w:val="24"/>
            <w:szCs w:val="24"/>
          </w:rPr>
          <w:t>You discussed most of the important issues here.</w:t>
        </w:r>
      </w:ins>
    </w:p>
    <w:p w14:paraId="4A44C9BD" w14:textId="77777777" w:rsidR="00B662BE" w:rsidRPr="009C7C1D" w:rsidRDefault="00B662BE" w:rsidP="00B662BE">
      <w:pPr>
        <w:rPr>
          <w:ins w:id="120" w:author="Wittman, Barry" w:date="2018-09-21T15:23:00Z"/>
          <w:rFonts w:ascii="Montserrat" w:eastAsia="Montserrat" w:hAnsi="Montserrat" w:cs="Montserrat"/>
          <w:sz w:val="24"/>
          <w:szCs w:val="24"/>
        </w:rPr>
      </w:pPr>
    </w:p>
    <w:p w14:paraId="4BFC2210" w14:textId="133DC82B" w:rsidR="00B662BE" w:rsidRDefault="00B662BE" w:rsidP="00B662BE">
      <w:pPr>
        <w:rPr>
          <w:ins w:id="121" w:author="Wittman, Barry" w:date="2018-09-21T15:23:00Z"/>
          <w:rFonts w:ascii="Montserrat" w:eastAsia="Montserrat" w:hAnsi="Montserrat" w:cs="Montserrat"/>
          <w:sz w:val="24"/>
          <w:szCs w:val="24"/>
        </w:rPr>
      </w:pPr>
      <w:ins w:id="122" w:author="Wittman, Barry" w:date="2018-09-21T15:23:00Z">
        <w:r w:rsidRPr="009C7C1D">
          <w:rPr>
            <w:rFonts w:ascii="Montserrat" w:eastAsia="Montserrat" w:hAnsi="Montserrat" w:cs="Montserrat"/>
            <w:sz w:val="24"/>
            <w:szCs w:val="24"/>
          </w:rPr>
          <w:t>Spelling, grammar, and style</w:t>
        </w:r>
        <w:r>
          <w:rPr>
            <w:rFonts w:ascii="Montserrat" w:eastAsia="Montserrat" w:hAnsi="Montserrat" w:cs="Montserrat"/>
            <w:sz w:val="24"/>
            <w:szCs w:val="24"/>
          </w:rPr>
          <w:t>:</w:t>
        </w:r>
        <w:r w:rsidRPr="009C7C1D">
          <w:rPr>
            <w:rFonts w:ascii="Montserrat" w:eastAsia="Montserrat" w:hAnsi="Montserrat" w:cs="Montserrat"/>
            <w:sz w:val="24"/>
            <w:szCs w:val="24"/>
          </w:rPr>
          <w:tab/>
        </w:r>
      </w:ins>
      <w:ins w:id="123" w:author="Wittman, Barry" w:date="2018-09-21T15:37:00Z">
        <w:r w:rsidR="00AB426B">
          <w:rPr>
            <w:rFonts w:ascii="Montserrat" w:eastAsia="Montserrat" w:hAnsi="Montserrat" w:cs="Montserrat"/>
            <w:sz w:val="24"/>
            <w:szCs w:val="24"/>
          </w:rPr>
          <w:t>9</w:t>
        </w:r>
      </w:ins>
      <w:ins w:id="124" w:author="Wittman, Barry" w:date="2018-09-21T15:23:00Z">
        <w:r>
          <w:rPr>
            <w:rFonts w:ascii="Montserrat" w:eastAsia="Montserrat" w:hAnsi="Montserrat" w:cs="Montserrat"/>
            <w:sz w:val="24"/>
            <w:szCs w:val="24"/>
          </w:rPr>
          <w:t>/10</w:t>
        </w:r>
      </w:ins>
    </w:p>
    <w:p w14:paraId="22B3A7D1" w14:textId="77777777" w:rsidR="00B662BE" w:rsidRDefault="00B662BE" w:rsidP="00B662BE">
      <w:pPr>
        <w:rPr>
          <w:ins w:id="125" w:author="Wittman, Barry" w:date="2018-09-21T15:23:00Z"/>
          <w:rFonts w:ascii="Montserrat" w:eastAsia="Montserrat" w:hAnsi="Montserrat" w:cs="Montserrat"/>
          <w:sz w:val="24"/>
          <w:szCs w:val="24"/>
        </w:rPr>
      </w:pPr>
    </w:p>
    <w:p w14:paraId="6139B4E5" w14:textId="441CBAFE" w:rsidR="00B662BE" w:rsidRDefault="00B662BE" w:rsidP="00B662BE">
      <w:pPr>
        <w:rPr>
          <w:ins w:id="126" w:author="Wittman, Barry" w:date="2018-09-21T15:23:00Z"/>
          <w:rFonts w:ascii="Montserrat" w:eastAsia="Montserrat" w:hAnsi="Montserrat" w:cs="Montserrat"/>
          <w:sz w:val="24"/>
          <w:szCs w:val="24"/>
        </w:rPr>
      </w:pPr>
      <w:ins w:id="127" w:author="Wittman, Barry" w:date="2018-09-21T15:23:00Z">
        <w:r>
          <w:rPr>
            <w:rFonts w:ascii="Montserrat" w:eastAsia="Montserrat" w:hAnsi="Montserrat" w:cs="Montserrat"/>
            <w:sz w:val="24"/>
            <w:szCs w:val="24"/>
          </w:rPr>
          <w:t>Your spelling was correct</w:t>
        </w:r>
      </w:ins>
      <w:ins w:id="128" w:author="Wittman, Barry" w:date="2018-09-21T15:37:00Z">
        <w:r w:rsidR="00AB426B">
          <w:rPr>
            <w:rFonts w:ascii="Montserrat" w:eastAsia="Montserrat" w:hAnsi="Montserrat" w:cs="Montserrat"/>
            <w:sz w:val="24"/>
            <w:szCs w:val="24"/>
          </w:rPr>
          <w:t xml:space="preserve"> except for an instance of British spelling. You had a comma splice.  Please be consistent with your spelling of </w:t>
        </w:r>
      </w:ins>
      <w:ins w:id="129" w:author="Wittman, Barry" w:date="2018-09-21T15:38:00Z">
        <w:r w:rsidR="00AB426B">
          <w:rPr>
            <w:rFonts w:ascii="Montserrat" w:eastAsia="Montserrat" w:hAnsi="Montserrat" w:cs="Montserrat"/>
            <w:sz w:val="24"/>
            <w:szCs w:val="24"/>
          </w:rPr>
          <w:t>“</w:t>
        </w:r>
      </w:ins>
      <w:ins w:id="130" w:author="Wittman, Barry" w:date="2018-09-21T15:37:00Z">
        <w:r w:rsidR="00AB426B">
          <w:rPr>
            <w:rFonts w:ascii="Montserrat" w:eastAsia="Montserrat" w:hAnsi="Montserrat" w:cs="Montserrat"/>
            <w:sz w:val="24"/>
            <w:szCs w:val="24"/>
          </w:rPr>
          <w:t>Chinese Checkers.”</w:t>
        </w:r>
      </w:ins>
    </w:p>
    <w:p w14:paraId="7DDDA954" w14:textId="77777777" w:rsidR="00B662BE" w:rsidRDefault="00B662BE" w:rsidP="00B662BE">
      <w:pPr>
        <w:rPr>
          <w:ins w:id="131" w:author="Wittman, Barry" w:date="2018-09-21T15:23:00Z"/>
          <w:rFonts w:ascii="Montserrat" w:eastAsia="Montserrat" w:hAnsi="Montserrat" w:cs="Montserrat"/>
          <w:sz w:val="24"/>
          <w:szCs w:val="24"/>
        </w:rPr>
      </w:pPr>
    </w:p>
    <w:p w14:paraId="745DD37D" w14:textId="06C7A6EC" w:rsidR="0067364D" w:rsidRPr="00C20A66" w:rsidDel="00AD34E1" w:rsidRDefault="00B662BE" w:rsidP="00AD34E1">
      <w:pPr>
        <w:rPr>
          <w:del w:id="132" w:author="Wittman, Barry" w:date="2018-09-21T15:42:00Z"/>
          <w:rFonts w:ascii="Times New Roman" w:hAnsi="Times New Roman" w:cs="Times New Roman"/>
          <w:sz w:val="24"/>
          <w:szCs w:val="24"/>
        </w:rPr>
        <w:pPrChange w:id="133" w:author="Wittman, Barry" w:date="2018-09-21T15:42:00Z">
          <w:pPr>
            <w:spacing w:line="480" w:lineRule="auto"/>
          </w:pPr>
        </w:pPrChange>
      </w:pPr>
      <w:ins w:id="134" w:author="Wittman, Barry" w:date="2018-09-21T15:23:00Z">
        <w:r>
          <w:rPr>
            <w:rFonts w:ascii="Montserrat" w:eastAsia="Montserrat" w:hAnsi="Montserrat" w:cs="Montserrat"/>
            <w:sz w:val="24"/>
            <w:szCs w:val="24"/>
          </w:rPr>
          <w:t>Total:</w:t>
        </w:r>
        <w:r>
          <w:rPr>
            <w:rFonts w:ascii="Montserrat" w:eastAsia="Montserrat" w:hAnsi="Montserrat" w:cs="Montserrat"/>
            <w:sz w:val="24"/>
            <w:szCs w:val="24"/>
          </w:rPr>
          <w:tab/>
        </w:r>
      </w:ins>
      <w:ins w:id="135" w:author="Wittman, Barry" w:date="2018-09-21T15:38:00Z">
        <w:r w:rsidR="00AB426B">
          <w:rPr>
            <w:rFonts w:ascii="Montserrat" w:eastAsia="Montserrat" w:hAnsi="Montserrat" w:cs="Montserrat"/>
            <w:sz w:val="24"/>
            <w:szCs w:val="24"/>
          </w:rPr>
          <w:t>92</w:t>
        </w:r>
      </w:ins>
    </w:p>
    <w:p w14:paraId="61666163" w14:textId="2A81D0C2" w:rsidR="00EA3A34" w:rsidRPr="00D513A7" w:rsidRDefault="00EA3A34">
      <w:pPr>
        <w:rPr>
          <w:rFonts w:ascii="Times New Roman" w:hAnsi="Times New Roman" w:cs="Times New Roman"/>
          <w:sz w:val="24"/>
          <w:szCs w:val="24"/>
        </w:rPr>
      </w:pPr>
      <w:bookmarkStart w:id="136" w:name="_GoBack"/>
      <w:bookmarkEnd w:id="136"/>
      <w:r w:rsidRPr="00D513A7">
        <w:rPr>
          <w:rFonts w:ascii="Times New Roman" w:hAnsi="Times New Roman" w:cs="Times New Roman"/>
          <w:sz w:val="24"/>
          <w:szCs w:val="24"/>
        </w:rPr>
        <w:tab/>
      </w:r>
    </w:p>
    <w:sectPr w:rsidR="00EA3A34" w:rsidRPr="00D51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Wittman, Barry" w:date="2018-09-21T15:13:00Z" w:initials="WB">
    <w:p w14:paraId="3DDED8D9" w14:textId="77777777" w:rsidR="00166BB0" w:rsidRDefault="00166BB0">
      <w:pPr>
        <w:pStyle w:val="CommentText"/>
      </w:pPr>
      <w:r>
        <w:rPr>
          <w:rStyle w:val="CommentReference"/>
        </w:rPr>
        <w:annotationRef/>
      </w:r>
      <w:r>
        <w:t>Really?  I found a number:</w:t>
      </w:r>
    </w:p>
    <w:p w14:paraId="38894941" w14:textId="7BC22D41" w:rsidR="00166BB0" w:rsidRDefault="00166BB0">
      <w:pPr>
        <w:pStyle w:val="CommentText"/>
      </w:pPr>
      <w:hyperlink r:id="rId1" w:history="1">
        <w:r w:rsidRPr="00CC002A">
          <w:rPr>
            <w:rStyle w:val="Hyperlink"/>
          </w:rPr>
          <w:t>https://www.coolmathgames.com/0-chinesecheckers</w:t>
        </w:r>
      </w:hyperlink>
    </w:p>
    <w:p w14:paraId="3335794A" w14:textId="775572C9" w:rsidR="00166BB0" w:rsidRDefault="00166BB0">
      <w:pPr>
        <w:pStyle w:val="CommentText"/>
      </w:pPr>
      <w:hyperlink r:id="rId2" w:history="1">
        <w:r w:rsidRPr="00CC002A">
          <w:rPr>
            <w:rStyle w:val="Hyperlink"/>
          </w:rPr>
          <w:t>http://www.greatdaygames.com/games/play/chinese-checkers/chinese-checkers.aspx</w:t>
        </w:r>
      </w:hyperlink>
    </w:p>
    <w:p w14:paraId="257C9325" w14:textId="6D325149" w:rsidR="00166BB0" w:rsidRDefault="00166BB0">
      <w:pPr>
        <w:pStyle w:val="CommentText"/>
      </w:pPr>
      <w:hyperlink r:id="rId3" w:history="1">
        <w:r w:rsidRPr="00CC002A">
          <w:rPr>
            <w:rStyle w:val="Hyperlink"/>
          </w:rPr>
          <w:t>http://gamebrew.com/game/multiplayer-chinese-checkers/play</w:t>
        </w:r>
      </w:hyperlink>
    </w:p>
    <w:p w14:paraId="79882EEA" w14:textId="55A92949" w:rsidR="00166BB0" w:rsidRDefault="00166BB0">
      <w:pPr>
        <w:pStyle w:val="CommentText"/>
      </w:pPr>
      <w:hyperlink r:id="rId4" w:history="1">
        <w:r w:rsidRPr="00CC002A">
          <w:rPr>
            <w:rStyle w:val="Hyperlink"/>
          </w:rPr>
          <w:t>http://www.novelgames.com/en/mpchinesecheckers/</w:t>
        </w:r>
      </w:hyperlink>
    </w:p>
    <w:p w14:paraId="55A1B73A" w14:textId="37FF0084" w:rsidR="00166BB0" w:rsidRDefault="00166BB0">
      <w:pPr>
        <w:pStyle w:val="CommentText"/>
      </w:pPr>
    </w:p>
    <w:p w14:paraId="4CC396A1" w14:textId="5EA805E3" w:rsidR="00166BB0" w:rsidRDefault="00166BB0">
      <w:pPr>
        <w:pStyle w:val="CommentText"/>
      </w:pPr>
      <w:r>
        <w:t>There are many implementations, but very few seem to have multiplayer support.</w:t>
      </w:r>
    </w:p>
    <w:p w14:paraId="6EF6C3C2" w14:textId="0BC0D1B5" w:rsidR="00166BB0" w:rsidRDefault="00166BB0">
      <w:pPr>
        <w:pStyle w:val="CommentText"/>
      </w:pPr>
    </w:p>
    <w:p w14:paraId="7F39B357" w14:textId="49C43A97" w:rsidR="00166BB0" w:rsidRDefault="00166BB0">
      <w:pPr>
        <w:pStyle w:val="CommentText"/>
      </w:pPr>
      <w:r>
        <w:t>Do your research!</w:t>
      </w:r>
    </w:p>
    <w:p w14:paraId="201BEE5C" w14:textId="1FEA45E5" w:rsidR="00166BB0" w:rsidRDefault="00166BB0">
      <w:pPr>
        <w:pStyle w:val="CommentText"/>
      </w:pPr>
    </w:p>
  </w:comment>
  <w:comment w:id="9" w:author="Wittman, Barry" w:date="2018-09-21T15:17:00Z" w:initials="WB">
    <w:p w14:paraId="33935BAD" w14:textId="6F294D74" w:rsidR="00166BB0" w:rsidRDefault="00166BB0">
      <w:pPr>
        <w:pStyle w:val="CommentText"/>
      </w:pPr>
      <w:r>
        <w:rPr>
          <w:rStyle w:val="CommentReference"/>
        </w:rPr>
        <w:annotationRef/>
      </w:r>
      <w:r>
        <w:t>Please observe consistent capitalization.</w:t>
      </w:r>
    </w:p>
  </w:comment>
  <w:comment w:id="18" w:author="Wittman, Barry" w:date="2018-09-21T15:18:00Z" w:initials="WB">
    <w:p w14:paraId="567BA6F3" w14:textId="0DAA35A9" w:rsidR="00166BB0" w:rsidRDefault="00166BB0">
      <w:pPr>
        <w:pStyle w:val="CommentText"/>
      </w:pPr>
      <w:r>
        <w:rPr>
          <w:rStyle w:val="CommentReference"/>
        </w:rPr>
        <w:annotationRef/>
      </w:r>
      <w:r>
        <w:t>Consistently use either British or American spelling throughout.</w:t>
      </w:r>
    </w:p>
  </w:comment>
  <w:comment w:id="20" w:author="Wittman, Barry" w:date="2018-09-21T15:19:00Z" w:initials="WB">
    <w:p w14:paraId="2F6F40C2" w14:textId="57A552CD" w:rsidR="00166BB0" w:rsidRDefault="00166BB0">
      <w:pPr>
        <w:pStyle w:val="CommentText"/>
      </w:pPr>
      <w:r>
        <w:rPr>
          <w:rStyle w:val="CommentReference"/>
        </w:rPr>
        <w:annotationRef/>
      </w:r>
      <w:r>
        <w:t>This “sentence” contained a comma splice, a grammatical no-no.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1BEE5C" w15:done="0"/>
  <w15:commentEx w15:paraId="33935BAD" w15:done="0"/>
  <w15:commentEx w15:paraId="567BA6F3" w15:done="0"/>
  <w15:commentEx w15:paraId="2F6F40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altName w:val="Courier New"/>
    <w:panose1 w:val="00000000000000000000"/>
    <w:charset w:val="00"/>
    <w:family w:val="modern"/>
    <w:notTrueType/>
    <w:pitch w:val="variable"/>
    <w:sig w:usb0="00000001"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man, Barry">
    <w15:presenceInfo w15:providerId="AD" w15:userId="S-1-5-21-119351933-355105313-860360866-14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B"/>
    <w:rsid w:val="00166BB0"/>
    <w:rsid w:val="00197D11"/>
    <w:rsid w:val="00201914"/>
    <w:rsid w:val="00217581"/>
    <w:rsid w:val="0024737D"/>
    <w:rsid w:val="00252766"/>
    <w:rsid w:val="003142F4"/>
    <w:rsid w:val="00382B07"/>
    <w:rsid w:val="004B5380"/>
    <w:rsid w:val="005A13D6"/>
    <w:rsid w:val="005A2306"/>
    <w:rsid w:val="0067364D"/>
    <w:rsid w:val="006F3230"/>
    <w:rsid w:val="007604CB"/>
    <w:rsid w:val="00785BE9"/>
    <w:rsid w:val="0089396A"/>
    <w:rsid w:val="009600CB"/>
    <w:rsid w:val="00AB2CA0"/>
    <w:rsid w:val="00AB426B"/>
    <w:rsid w:val="00AD34E1"/>
    <w:rsid w:val="00B26C16"/>
    <w:rsid w:val="00B341E4"/>
    <w:rsid w:val="00B662BE"/>
    <w:rsid w:val="00BC6A55"/>
    <w:rsid w:val="00C20A66"/>
    <w:rsid w:val="00C413EB"/>
    <w:rsid w:val="00D513A7"/>
    <w:rsid w:val="00E45BD6"/>
    <w:rsid w:val="00EA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D5BC"/>
  <w15:chartTrackingRefBased/>
  <w15:docId w15:val="{5038A18A-1A0E-4C26-9368-5D3FC589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6A55"/>
    <w:rPr>
      <w:sz w:val="16"/>
      <w:szCs w:val="16"/>
    </w:rPr>
  </w:style>
  <w:style w:type="paragraph" w:styleId="CommentText">
    <w:name w:val="annotation text"/>
    <w:basedOn w:val="Normal"/>
    <w:link w:val="CommentTextChar"/>
    <w:uiPriority w:val="99"/>
    <w:semiHidden/>
    <w:unhideWhenUsed/>
    <w:rsid w:val="00BC6A55"/>
    <w:pPr>
      <w:spacing w:line="240" w:lineRule="auto"/>
    </w:pPr>
    <w:rPr>
      <w:sz w:val="20"/>
      <w:szCs w:val="20"/>
    </w:rPr>
  </w:style>
  <w:style w:type="character" w:customStyle="1" w:styleId="CommentTextChar">
    <w:name w:val="Comment Text Char"/>
    <w:basedOn w:val="DefaultParagraphFont"/>
    <w:link w:val="CommentText"/>
    <w:uiPriority w:val="99"/>
    <w:semiHidden/>
    <w:rsid w:val="00BC6A55"/>
    <w:rPr>
      <w:sz w:val="20"/>
      <w:szCs w:val="20"/>
    </w:rPr>
  </w:style>
  <w:style w:type="paragraph" w:styleId="CommentSubject">
    <w:name w:val="annotation subject"/>
    <w:basedOn w:val="CommentText"/>
    <w:next w:val="CommentText"/>
    <w:link w:val="CommentSubjectChar"/>
    <w:uiPriority w:val="99"/>
    <w:semiHidden/>
    <w:unhideWhenUsed/>
    <w:rsid w:val="00BC6A55"/>
    <w:rPr>
      <w:b/>
      <w:bCs/>
    </w:rPr>
  </w:style>
  <w:style w:type="character" w:customStyle="1" w:styleId="CommentSubjectChar">
    <w:name w:val="Comment Subject Char"/>
    <w:basedOn w:val="CommentTextChar"/>
    <w:link w:val="CommentSubject"/>
    <w:uiPriority w:val="99"/>
    <w:semiHidden/>
    <w:rsid w:val="00BC6A55"/>
    <w:rPr>
      <w:b/>
      <w:bCs/>
      <w:sz w:val="20"/>
      <w:szCs w:val="20"/>
    </w:rPr>
  </w:style>
  <w:style w:type="paragraph" w:styleId="BalloonText">
    <w:name w:val="Balloon Text"/>
    <w:basedOn w:val="Normal"/>
    <w:link w:val="BalloonTextChar"/>
    <w:uiPriority w:val="99"/>
    <w:semiHidden/>
    <w:unhideWhenUsed/>
    <w:rsid w:val="00BC6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55"/>
    <w:rPr>
      <w:rFonts w:ascii="Segoe UI" w:hAnsi="Segoe UI" w:cs="Segoe UI"/>
      <w:sz w:val="18"/>
      <w:szCs w:val="18"/>
    </w:rPr>
  </w:style>
  <w:style w:type="character" w:styleId="Hyperlink">
    <w:name w:val="Hyperlink"/>
    <w:basedOn w:val="DefaultParagraphFont"/>
    <w:uiPriority w:val="99"/>
    <w:unhideWhenUsed/>
    <w:rsid w:val="00166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531115">
      <w:bodyDiv w:val="1"/>
      <w:marLeft w:val="0"/>
      <w:marRight w:val="0"/>
      <w:marTop w:val="0"/>
      <w:marBottom w:val="0"/>
      <w:divBdr>
        <w:top w:val="none" w:sz="0" w:space="0" w:color="auto"/>
        <w:left w:val="none" w:sz="0" w:space="0" w:color="auto"/>
        <w:bottom w:val="none" w:sz="0" w:space="0" w:color="auto"/>
        <w:right w:val="none" w:sz="0" w:space="0" w:color="auto"/>
      </w:divBdr>
    </w:div>
    <w:div w:id="21042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gamebrew.com/game/multiplayer-chinese-checkers/play" TargetMode="External"/><Relationship Id="rId2" Type="http://schemas.openxmlformats.org/officeDocument/2006/relationships/hyperlink" Target="http://www.greatdaygames.com/games/play/chinese-checkers/chinese-checkers.aspx" TargetMode="External"/><Relationship Id="rId1" Type="http://schemas.openxmlformats.org/officeDocument/2006/relationships/hyperlink" Target="https://www.coolmathgames.com/0-chinesecheckers" TargetMode="External"/><Relationship Id="rId4" Type="http://schemas.openxmlformats.org/officeDocument/2006/relationships/hyperlink" Target="http://www.novelgames.com/en/mpchinesechecker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Lands</dc:creator>
  <cp:keywords/>
  <dc:description/>
  <cp:lastModifiedBy>Wittman, Barry</cp:lastModifiedBy>
  <cp:revision>5</cp:revision>
  <dcterms:created xsi:type="dcterms:W3CDTF">2018-09-07T20:21:00Z</dcterms:created>
  <dcterms:modified xsi:type="dcterms:W3CDTF">2018-09-21T19:42:00Z</dcterms:modified>
</cp:coreProperties>
</file>